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6E6" w:rsidRDefault="00DA2C1E">
      <w:pPr>
        <w:rPr>
          <w:lang w:val="de-DE"/>
        </w:rPr>
      </w:pPr>
      <w:r w:rsidRPr="00DA2C1E">
        <w:rPr>
          <w:noProof/>
          <w:lang w:val="de-DE"/>
        </w:rPr>
        <w:pict>
          <v:group id="_x0000_s1026" style="position:absolute;left:0;text-align:left;margin-left:1696.3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a28e6a [3206]" stroked="f" strokecolor="#d8d8d8 [2732]">
                <v:fill color2="#bfbfbf [2412]" rotate="t"/>
              </v:rect>
              <v:rect id="_x0000_s1029" style="position:absolute;left:7560;top:8;width:195;height:15825;mso-height-percent:1000;mso-position-vertical-relative:page;mso-height-percent:1000;mso-width-relative:margin;v-text-anchor:middle" fillcolor="#a28e6a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p w:rsidR="00A9077D" w:rsidRDefault="00A9077D">
                    <w:pPr>
                      <w:pStyle w:val="KeinLeerraum"/>
                      <w:rPr>
                        <w:rFonts w:asciiTheme="majorHAnsi" w:eastAsiaTheme="majorEastAsia" w:hAnsiTheme="majorHAnsi" w:cstheme="majorBidi"/>
                        <w:b/>
                        <w:bCs/>
                        <w:color w:val="FFFFFF" w:themeColor="background1"/>
                        <w:sz w:val="96"/>
                        <w:szCs w:val="96"/>
                      </w:rPr>
                    </w:pPr>
                  </w:p>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A9077D" w:rsidRDefault="00A9077D">
                    <w:pPr>
                      <w:pStyle w:val="KeinLeerraum"/>
                      <w:spacing w:line="360" w:lineRule="auto"/>
                      <w:rPr>
                        <w:color w:val="FFFFFF" w:themeColor="background1"/>
                      </w:rPr>
                    </w:pPr>
                    <w:r>
                      <w:rPr>
                        <w:color w:val="FFFFFF" w:themeColor="background1"/>
                      </w:rPr>
                      <w:t>Janick Bernet</w:t>
                    </w:r>
                  </w:p>
                  <w:p w:rsidR="00A9077D" w:rsidRDefault="00A9077D">
                    <w:pPr>
                      <w:pStyle w:val="KeinLeerraum"/>
                      <w:spacing w:line="360" w:lineRule="auto"/>
                      <w:rPr>
                        <w:color w:val="FFFFFF" w:themeColor="background1"/>
                      </w:rPr>
                    </w:pPr>
                    <w:r>
                      <w:rPr>
                        <w:color w:val="FFFFFF" w:themeColor="background1"/>
                      </w:rPr>
                      <w:t>Dominik Käser</w:t>
                    </w:r>
                  </w:p>
                  <w:p w:rsidR="00A9077D" w:rsidRDefault="00A9077D">
                    <w:pPr>
                      <w:pStyle w:val="KeinLeerraum"/>
                      <w:spacing w:line="360" w:lineRule="auto"/>
                      <w:rPr>
                        <w:color w:val="FFFFFF" w:themeColor="background1"/>
                      </w:rPr>
                    </w:pPr>
                    <w:r>
                      <w:rPr>
                        <w:color w:val="FFFFFF" w:themeColor="background1"/>
                      </w:rPr>
                      <w:t>Christian Oberholzer</w:t>
                    </w:r>
                  </w:p>
                  <w:sdt>
                    <w:sdtPr>
                      <w:rPr>
                        <w:color w:val="FFFFFF" w:themeColor="background1"/>
                      </w:rPr>
                      <w:alias w:val="Datum"/>
                      <w:id w:val="450146"/>
                      <w:placeholder>
                        <w:docPart w:val="E115826461B94FD3ABA9699A9E7E70FE"/>
                      </w:placeholder>
                      <w:dataBinding w:prefixMappings="xmlns:ns0='http://schemas.microsoft.com/office/2006/coverPageProps'" w:xpath="/ns0:CoverPageProperties[1]/ns0:PublishDate[1]" w:storeItemID="{55AF091B-3C7A-41E3-B477-F2FDAA23CFDA}"/>
                      <w:date w:fullDate="2009-05-29T00:00:00Z">
                        <w:dateFormat w:val="dd.MM.yyyy"/>
                        <w:lid w:val="de-DE"/>
                        <w:storeMappedDataAs w:val="dateTime"/>
                        <w:calendar w:val="gregorian"/>
                      </w:date>
                    </w:sdtPr>
                    <w:sdtContent>
                      <w:p w:rsidR="00A9077D" w:rsidRDefault="00A9077D">
                        <w:pPr>
                          <w:pStyle w:val="KeinLeerraum"/>
                          <w:spacing w:line="360" w:lineRule="auto"/>
                          <w:rPr>
                            <w:color w:val="FFFFFF" w:themeColor="background1"/>
                          </w:rPr>
                        </w:pPr>
                        <w:r>
                          <w:rPr>
                            <w:color w:val="FFFFFF" w:themeColor="background1"/>
                            <w:lang w:val="de-DE"/>
                          </w:rPr>
                          <w:t>29.05.2009</w:t>
                        </w:r>
                      </w:p>
                    </w:sdtContent>
                  </w:sdt>
                </w:txbxContent>
              </v:textbox>
            </v:rect>
            <w10:wrap anchorx="page" anchory="page"/>
          </v:group>
        </w:pict>
      </w:r>
    </w:p>
    <w:p w:rsidR="001376E6" w:rsidRDefault="00DA2C1E">
      <w:pPr>
        <w:jc w:val="left"/>
      </w:pPr>
      <w:r w:rsidRPr="00DA2C1E">
        <w:rPr>
          <w:noProof/>
          <w:lang w:val="de-DE"/>
        </w:rPr>
        <w:pict>
          <v:rect id="_x0000_s1032" style="position:absolute;margin-left:.5pt;margin-top:168.85pt;width:534.75pt;height:92.6pt;z-index:251662336;mso-width-percent:900;mso-height-percent:73;mso-position-horizontal-relative:page;mso-position-vertical-relative:page;mso-width-percent:900;mso-height-percent:73;v-text-anchor:middle" o:allowincell="f" fillcolor="#d34817 [3204]" strokecolor="white [3212]" strokeweight="1pt">
            <v:fill color2="#9d3511 [2404]"/>
            <v:shadow color="#d8d8d8 [2732]" offset="3pt,3pt" offset2="2pt,2pt"/>
            <v:textbox style="mso-next-textbox:#_x0000_s1032;mso-fit-shape-to-text:t" inset="14.4pt,,14.4pt">
              <w:txbxContent>
                <w:p w:rsidR="00A9077D" w:rsidRDefault="00A9077D">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Game Notebook</w:t>
                  </w:r>
                </w:p>
                <w:p w:rsidR="00A9077D" w:rsidRDefault="00A9077D">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Project Magma</w:t>
                  </w:r>
                </w:p>
              </w:txbxContent>
            </v:textbox>
            <w10:wrap anchorx="page" anchory="page"/>
          </v:rect>
        </w:pict>
      </w:r>
      <w:r w:rsidR="001376E6">
        <w:rPr>
          <w:noProof/>
          <w:lang w:val="de-CH" w:eastAsia="de-CH" w:bidi="ar-SA"/>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840" cy="3477435"/>
            <wp:effectExtent l="19050" t="19050" r="22860" b="27765"/>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stretch>
                      <a:fillRect/>
                    </a:stretch>
                  </pic:blipFill>
                  <pic:spPr>
                    <a:xfrm>
                      <a:off x="0" y="0"/>
                      <a:ext cx="5577840" cy="3477435"/>
                    </a:xfrm>
                    <a:prstGeom prst="rect">
                      <a:avLst/>
                    </a:prstGeom>
                    <a:ln w="12700">
                      <a:solidFill>
                        <a:schemeClr val="bg1"/>
                      </a:solidFill>
                    </a:ln>
                  </pic:spPr>
                </pic:pic>
              </a:graphicData>
            </a:graphic>
          </wp:anchor>
        </w:drawing>
      </w:r>
      <w:r w:rsidR="001376E6">
        <w:rPr>
          <w:caps/>
        </w:rPr>
        <w:br w:type="page"/>
      </w:r>
    </w:p>
    <w:p w:rsidR="00A879E1" w:rsidRDefault="00A879E1" w:rsidP="00A879E1">
      <w:pPr>
        <w:pStyle w:val="Titel"/>
      </w:pPr>
      <w:bookmarkStart w:id="0" w:name="_Toc224305264"/>
      <w:r>
        <w:lastRenderedPageBreak/>
        <w:t>Table of Contents</w:t>
      </w:r>
      <w:bookmarkEnd w:id="0"/>
    </w:p>
    <w:p w:rsidR="001A06A5" w:rsidRDefault="00DA2C1E">
      <w:pPr>
        <w:pStyle w:val="Verzeichnis1"/>
        <w:rPr>
          <w:noProof/>
          <w:sz w:val="22"/>
          <w:szCs w:val="22"/>
          <w:u w:val="none"/>
          <w:lang w:val="de-CH" w:eastAsia="de-CH" w:bidi="ar-SA"/>
        </w:rPr>
      </w:pPr>
      <w:r w:rsidRPr="00DA2C1E">
        <w:fldChar w:fldCharType="begin"/>
      </w:r>
      <w:r w:rsidR="00A9077D">
        <w:instrText xml:space="preserve"> TOC \h \z \t "Überschrift 1;2;Überschrift 2;3;Titel;1" </w:instrText>
      </w:r>
      <w:r w:rsidRPr="00DA2C1E">
        <w:fldChar w:fldCharType="separate"/>
      </w:r>
      <w:hyperlink w:anchor="_Toc224305264" w:history="1">
        <w:r w:rsidR="001A06A5" w:rsidRPr="00E76278">
          <w:rPr>
            <w:rStyle w:val="Hyperlink"/>
            <w:noProof/>
          </w:rPr>
          <w:t>Table of Contents</w:t>
        </w:r>
        <w:r w:rsidR="001A06A5">
          <w:rPr>
            <w:noProof/>
            <w:webHidden/>
          </w:rPr>
          <w:tab/>
        </w:r>
        <w:r w:rsidR="001A06A5">
          <w:rPr>
            <w:noProof/>
            <w:webHidden/>
          </w:rPr>
          <w:fldChar w:fldCharType="begin"/>
        </w:r>
        <w:r w:rsidR="001A06A5">
          <w:rPr>
            <w:noProof/>
            <w:webHidden/>
          </w:rPr>
          <w:instrText xml:space="preserve"> PAGEREF _Toc224305264 \h </w:instrText>
        </w:r>
        <w:r w:rsidR="001A06A5">
          <w:rPr>
            <w:noProof/>
            <w:webHidden/>
          </w:rPr>
        </w:r>
        <w:r w:rsidR="001A06A5">
          <w:rPr>
            <w:noProof/>
            <w:webHidden/>
          </w:rPr>
          <w:fldChar w:fldCharType="separate"/>
        </w:r>
        <w:r w:rsidR="001A06A5">
          <w:rPr>
            <w:noProof/>
            <w:webHidden/>
          </w:rPr>
          <w:t>2</w:t>
        </w:r>
        <w:r w:rsidR="001A06A5">
          <w:rPr>
            <w:noProof/>
            <w:webHidden/>
          </w:rPr>
          <w:fldChar w:fldCharType="end"/>
        </w:r>
      </w:hyperlink>
    </w:p>
    <w:p w:rsidR="001A06A5" w:rsidRDefault="001A06A5">
      <w:pPr>
        <w:pStyle w:val="Verzeichnis1"/>
        <w:rPr>
          <w:noProof/>
          <w:sz w:val="22"/>
          <w:szCs w:val="22"/>
          <w:u w:val="none"/>
          <w:lang w:val="de-CH" w:eastAsia="de-CH" w:bidi="ar-SA"/>
        </w:rPr>
      </w:pPr>
      <w:hyperlink w:anchor="_Toc224305265" w:history="1">
        <w:r w:rsidRPr="00E76278">
          <w:rPr>
            <w:rStyle w:val="Hyperlink"/>
            <w:noProof/>
          </w:rPr>
          <w:t>Part 1 - Formal game proposal</w:t>
        </w:r>
        <w:r>
          <w:rPr>
            <w:noProof/>
            <w:webHidden/>
          </w:rPr>
          <w:tab/>
        </w:r>
        <w:r>
          <w:rPr>
            <w:noProof/>
            <w:webHidden/>
          </w:rPr>
          <w:fldChar w:fldCharType="begin"/>
        </w:r>
        <w:r>
          <w:rPr>
            <w:noProof/>
            <w:webHidden/>
          </w:rPr>
          <w:instrText xml:space="preserve"> PAGEREF _Toc224305265 \h </w:instrText>
        </w:r>
        <w:r>
          <w:rPr>
            <w:noProof/>
            <w:webHidden/>
          </w:rPr>
        </w:r>
        <w:r>
          <w:rPr>
            <w:noProof/>
            <w:webHidden/>
          </w:rPr>
          <w:fldChar w:fldCharType="separate"/>
        </w:r>
        <w:r>
          <w:rPr>
            <w:noProof/>
            <w:webHidden/>
          </w:rPr>
          <w:t>3</w:t>
        </w:r>
        <w:r>
          <w:rPr>
            <w:noProof/>
            <w:webHidden/>
          </w:rPr>
          <w:fldChar w:fldCharType="end"/>
        </w:r>
      </w:hyperlink>
    </w:p>
    <w:p w:rsidR="001A06A5" w:rsidRDefault="001A06A5">
      <w:pPr>
        <w:pStyle w:val="Verzeichnis2"/>
        <w:rPr>
          <w:noProof/>
          <w:szCs w:val="22"/>
          <w:lang w:val="de-CH" w:eastAsia="de-CH" w:bidi="ar-SA"/>
        </w:rPr>
      </w:pPr>
      <w:hyperlink w:anchor="_Toc224305266" w:history="1">
        <w:r w:rsidRPr="00E76278">
          <w:rPr>
            <w:rStyle w:val="Hyperlink"/>
            <w:noProof/>
          </w:rPr>
          <w:t>Intro</w:t>
        </w:r>
        <w:r>
          <w:rPr>
            <w:noProof/>
            <w:webHidden/>
          </w:rPr>
          <w:tab/>
        </w:r>
        <w:r>
          <w:rPr>
            <w:noProof/>
            <w:webHidden/>
          </w:rPr>
          <w:fldChar w:fldCharType="begin"/>
        </w:r>
        <w:r>
          <w:rPr>
            <w:noProof/>
            <w:webHidden/>
          </w:rPr>
          <w:instrText xml:space="preserve"> PAGEREF _Toc224305266 \h </w:instrText>
        </w:r>
        <w:r>
          <w:rPr>
            <w:noProof/>
            <w:webHidden/>
          </w:rPr>
        </w:r>
        <w:r>
          <w:rPr>
            <w:noProof/>
            <w:webHidden/>
          </w:rPr>
          <w:fldChar w:fldCharType="separate"/>
        </w:r>
        <w:r>
          <w:rPr>
            <w:noProof/>
            <w:webHidden/>
          </w:rPr>
          <w:t>3</w:t>
        </w:r>
        <w:r>
          <w:rPr>
            <w:noProof/>
            <w:webHidden/>
          </w:rPr>
          <w:fldChar w:fldCharType="end"/>
        </w:r>
      </w:hyperlink>
    </w:p>
    <w:p w:rsidR="001A06A5" w:rsidRDefault="001A06A5">
      <w:pPr>
        <w:pStyle w:val="Verzeichnis2"/>
        <w:rPr>
          <w:noProof/>
          <w:szCs w:val="22"/>
          <w:lang w:val="de-CH" w:eastAsia="de-CH" w:bidi="ar-SA"/>
        </w:rPr>
      </w:pPr>
      <w:hyperlink w:anchor="_Toc224305267" w:history="1">
        <w:r w:rsidRPr="00E76278">
          <w:rPr>
            <w:rStyle w:val="Hyperlink"/>
            <w:rFonts w:eastAsia="Times New Roman"/>
            <w:noProof/>
            <w:kern w:val="36"/>
          </w:rPr>
          <w:t>Informal Description</w:t>
        </w:r>
        <w:r>
          <w:rPr>
            <w:noProof/>
            <w:webHidden/>
          </w:rPr>
          <w:tab/>
        </w:r>
        <w:r>
          <w:rPr>
            <w:noProof/>
            <w:webHidden/>
          </w:rPr>
          <w:fldChar w:fldCharType="begin"/>
        </w:r>
        <w:r>
          <w:rPr>
            <w:noProof/>
            <w:webHidden/>
          </w:rPr>
          <w:instrText xml:space="preserve"> PAGEREF _Toc224305267 \h </w:instrText>
        </w:r>
        <w:r>
          <w:rPr>
            <w:noProof/>
            <w:webHidden/>
          </w:rPr>
        </w:r>
        <w:r>
          <w:rPr>
            <w:noProof/>
            <w:webHidden/>
          </w:rPr>
          <w:fldChar w:fldCharType="separate"/>
        </w:r>
        <w:r>
          <w:rPr>
            <w:noProof/>
            <w:webHidden/>
          </w:rPr>
          <w:t>3</w:t>
        </w:r>
        <w:r>
          <w:rPr>
            <w:noProof/>
            <w:webHidden/>
          </w:rPr>
          <w:fldChar w:fldCharType="end"/>
        </w:r>
      </w:hyperlink>
    </w:p>
    <w:p w:rsidR="001A06A5" w:rsidRDefault="001A06A5">
      <w:pPr>
        <w:pStyle w:val="Verzeichnis3"/>
        <w:rPr>
          <w:noProof/>
          <w:szCs w:val="22"/>
          <w:lang w:val="de-CH" w:eastAsia="de-CH" w:bidi="ar-SA"/>
        </w:rPr>
      </w:pPr>
      <w:hyperlink w:anchor="_Toc224305268" w:history="1">
        <w:r w:rsidRPr="00E76278">
          <w:rPr>
            <w:rStyle w:val="Hyperlink"/>
            <w:noProof/>
          </w:rPr>
          <w:t>Overview</w:t>
        </w:r>
        <w:r>
          <w:rPr>
            <w:noProof/>
            <w:webHidden/>
          </w:rPr>
          <w:tab/>
        </w:r>
        <w:r>
          <w:rPr>
            <w:noProof/>
            <w:webHidden/>
          </w:rPr>
          <w:fldChar w:fldCharType="begin"/>
        </w:r>
        <w:r>
          <w:rPr>
            <w:noProof/>
            <w:webHidden/>
          </w:rPr>
          <w:instrText xml:space="preserve"> PAGEREF _Toc224305268 \h </w:instrText>
        </w:r>
        <w:r>
          <w:rPr>
            <w:noProof/>
            <w:webHidden/>
          </w:rPr>
        </w:r>
        <w:r>
          <w:rPr>
            <w:noProof/>
            <w:webHidden/>
          </w:rPr>
          <w:fldChar w:fldCharType="separate"/>
        </w:r>
        <w:r>
          <w:rPr>
            <w:noProof/>
            <w:webHidden/>
          </w:rPr>
          <w:t>3</w:t>
        </w:r>
        <w:r>
          <w:rPr>
            <w:noProof/>
            <w:webHidden/>
          </w:rPr>
          <w:fldChar w:fldCharType="end"/>
        </w:r>
      </w:hyperlink>
    </w:p>
    <w:p w:rsidR="001A06A5" w:rsidRDefault="001A06A5">
      <w:pPr>
        <w:pStyle w:val="Verzeichnis3"/>
        <w:rPr>
          <w:noProof/>
          <w:szCs w:val="22"/>
          <w:lang w:val="de-CH" w:eastAsia="de-CH" w:bidi="ar-SA"/>
        </w:rPr>
      </w:pPr>
      <w:hyperlink w:anchor="_Toc224305269" w:history="1">
        <w:r w:rsidRPr="00E76278">
          <w:rPr>
            <w:rStyle w:val="Hyperlink"/>
            <w:noProof/>
          </w:rPr>
          <w:t>Game elements</w:t>
        </w:r>
        <w:r>
          <w:rPr>
            <w:noProof/>
            <w:webHidden/>
          </w:rPr>
          <w:tab/>
        </w:r>
        <w:r>
          <w:rPr>
            <w:noProof/>
            <w:webHidden/>
          </w:rPr>
          <w:fldChar w:fldCharType="begin"/>
        </w:r>
        <w:r>
          <w:rPr>
            <w:noProof/>
            <w:webHidden/>
          </w:rPr>
          <w:instrText xml:space="preserve"> PAGEREF _Toc224305269 \h </w:instrText>
        </w:r>
        <w:r>
          <w:rPr>
            <w:noProof/>
            <w:webHidden/>
          </w:rPr>
        </w:r>
        <w:r>
          <w:rPr>
            <w:noProof/>
            <w:webHidden/>
          </w:rPr>
          <w:fldChar w:fldCharType="separate"/>
        </w:r>
        <w:r>
          <w:rPr>
            <w:noProof/>
            <w:webHidden/>
          </w:rPr>
          <w:t>3</w:t>
        </w:r>
        <w:r>
          <w:rPr>
            <w:noProof/>
            <w:webHidden/>
          </w:rPr>
          <w:fldChar w:fldCharType="end"/>
        </w:r>
      </w:hyperlink>
    </w:p>
    <w:p w:rsidR="001A06A5" w:rsidRDefault="001A06A5">
      <w:pPr>
        <w:pStyle w:val="Verzeichnis3"/>
        <w:rPr>
          <w:noProof/>
          <w:szCs w:val="22"/>
          <w:lang w:val="de-CH" w:eastAsia="de-CH" w:bidi="ar-SA"/>
        </w:rPr>
      </w:pPr>
      <w:hyperlink w:anchor="_Toc224305270" w:history="1">
        <w:r w:rsidRPr="00E76278">
          <w:rPr>
            <w:rStyle w:val="Hyperlink"/>
            <w:noProof/>
          </w:rPr>
          <w:t>Concept Sketches</w:t>
        </w:r>
        <w:r>
          <w:rPr>
            <w:noProof/>
            <w:webHidden/>
          </w:rPr>
          <w:tab/>
        </w:r>
        <w:r>
          <w:rPr>
            <w:noProof/>
            <w:webHidden/>
          </w:rPr>
          <w:fldChar w:fldCharType="begin"/>
        </w:r>
        <w:r>
          <w:rPr>
            <w:noProof/>
            <w:webHidden/>
          </w:rPr>
          <w:instrText xml:space="preserve"> PAGEREF _Toc224305270 \h </w:instrText>
        </w:r>
        <w:r>
          <w:rPr>
            <w:noProof/>
            <w:webHidden/>
          </w:rPr>
        </w:r>
        <w:r>
          <w:rPr>
            <w:noProof/>
            <w:webHidden/>
          </w:rPr>
          <w:fldChar w:fldCharType="separate"/>
        </w:r>
        <w:r>
          <w:rPr>
            <w:noProof/>
            <w:webHidden/>
          </w:rPr>
          <w:t>6</w:t>
        </w:r>
        <w:r>
          <w:rPr>
            <w:noProof/>
            <w:webHidden/>
          </w:rPr>
          <w:fldChar w:fldCharType="end"/>
        </w:r>
      </w:hyperlink>
    </w:p>
    <w:p w:rsidR="001A06A5" w:rsidRDefault="001A06A5">
      <w:pPr>
        <w:pStyle w:val="Verzeichnis2"/>
        <w:rPr>
          <w:noProof/>
          <w:szCs w:val="22"/>
          <w:lang w:val="de-CH" w:eastAsia="de-CH" w:bidi="ar-SA"/>
        </w:rPr>
      </w:pPr>
      <w:hyperlink w:anchor="_Toc224305271" w:history="1">
        <w:r w:rsidRPr="00E76278">
          <w:rPr>
            <w:rStyle w:val="Hyperlink"/>
            <w:rFonts w:eastAsia="Times New Roman"/>
            <w:noProof/>
            <w:lang w:eastAsia="de-CH"/>
          </w:rPr>
          <w:t>Formal Requirements</w:t>
        </w:r>
        <w:r>
          <w:rPr>
            <w:noProof/>
            <w:webHidden/>
          </w:rPr>
          <w:tab/>
        </w:r>
        <w:r>
          <w:rPr>
            <w:noProof/>
            <w:webHidden/>
          </w:rPr>
          <w:fldChar w:fldCharType="begin"/>
        </w:r>
        <w:r>
          <w:rPr>
            <w:noProof/>
            <w:webHidden/>
          </w:rPr>
          <w:instrText xml:space="preserve"> PAGEREF _Toc224305271 \h </w:instrText>
        </w:r>
        <w:r>
          <w:rPr>
            <w:noProof/>
            <w:webHidden/>
          </w:rPr>
        </w:r>
        <w:r>
          <w:rPr>
            <w:noProof/>
            <w:webHidden/>
          </w:rPr>
          <w:fldChar w:fldCharType="separate"/>
        </w:r>
        <w:r>
          <w:rPr>
            <w:noProof/>
            <w:webHidden/>
          </w:rPr>
          <w:t>7</w:t>
        </w:r>
        <w:r>
          <w:rPr>
            <w:noProof/>
            <w:webHidden/>
          </w:rPr>
          <w:fldChar w:fldCharType="end"/>
        </w:r>
      </w:hyperlink>
    </w:p>
    <w:p w:rsidR="001A06A5" w:rsidRDefault="001A06A5">
      <w:pPr>
        <w:pStyle w:val="Verzeichnis3"/>
        <w:rPr>
          <w:noProof/>
          <w:szCs w:val="22"/>
          <w:lang w:val="de-CH" w:eastAsia="de-CH" w:bidi="ar-SA"/>
        </w:rPr>
      </w:pPr>
      <w:hyperlink w:anchor="_Toc224305272" w:history="1">
        <w:r w:rsidRPr="00E76278">
          <w:rPr>
            <w:rStyle w:val="Hyperlink"/>
            <w:noProof/>
            <w:lang w:eastAsia="de-CH"/>
          </w:rPr>
          <w:t>General</w:t>
        </w:r>
        <w:r>
          <w:rPr>
            <w:noProof/>
            <w:webHidden/>
          </w:rPr>
          <w:tab/>
        </w:r>
        <w:r>
          <w:rPr>
            <w:noProof/>
            <w:webHidden/>
          </w:rPr>
          <w:fldChar w:fldCharType="begin"/>
        </w:r>
        <w:r>
          <w:rPr>
            <w:noProof/>
            <w:webHidden/>
          </w:rPr>
          <w:instrText xml:space="preserve"> PAGEREF _Toc224305272 \h </w:instrText>
        </w:r>
        <w:r>
          <w:rPr>
            <w:noProof/>
            <w:webHidden/>
          </w:rPr>
        </w:r>
        <w:r>
          <w:rPr>
            <w:noProof/>
            <w:webHidden/>
          </w:rPr>
          <w:fldChar w:fldCharType="separate"/>
        </w:r>
        <w:r>
          <w:rPr>
            <w:noProof/>
            <w:webHidden/>
          </w:rPr>
          <w:t>7</w:t>
        </w:r>
        <w:r>
          <w:rPr>
            <w:noProof/>
            <w:webHidden/>
          </w:rPr>
          <w:fldChar w:fldCharType="end"/>
        </w:r>
      </w:hyperlink>
    </w:p>
    <w:p w:rsidR="001A06A5" w:rsidRDefault="001A06A5">
      <w:pPr>
        <w:pStyle w:val="Verzeichnis3"/>
        <w:rPr>
          <w:noProof/>
          <w:szCs w:val="22"/>
          <w:lang w:val="de-CH" w:eastAsia="de-CH" w:bidi="ar-SA"/>
        </w:rPr>
      </w:pPr>
      <w:hyperlink w:anchor="_Toc224305273" w:history="1">
        <w:r w:rsidRPr="00E76278">
          <w:rPr>
            <w:rStyle w:val="Hyperlink"/>
            <w:noProof/>
            <w:lang w:eastAsia="de-CH"/>
          </w:rPr>
          <w:t>GUI AND HUD</w:t>
        </w:r>
        <w:r>
          <w:rPr>
            <w:noProof/>
            <w:webHidden/>
          </w:rPr>
          <w:tab/>
        </w:r>
        <w:r>
          <w:rPr>
            <w:noProof/>
            <w:webHidden/>
          </w:rPr>
          <w:fldChar w:fldCharType="begin"/>
        </w:r>
        <w:r>
          <w:rPr>
            <w:noProof/>
            <w:webHidden/>
          </w:rPr>
          <w:instrText xml:space="preserve"> PAGEREF _Toc224305273 \h </w:instrText>
        </w:r>
        <w:r>
          <w:rPr>
            <w:noProof/>
            <w:webHidden/>
          </w:rPr>
        </w:r>
        <w:r>
          <w:rPr>
            <w:noProof/>
            <w:webHidden/>
          </w:rPr>
          <w:fldChar w:fldCharType="separate"/>
        </w:r>
        <w:r>
          <w:rPr>
            <w:noProof/>
            <w:webHidden/>
          </w:rPr>
          <w:t>7</w:t>
        </w:r>
        <w:r>
          <w:rPr>
            <w:noProof/>
            <w:webHidden/>
          </w:rPr>
          <w:fldChar w:fldCharType="end"/>
        </w:r>
      </w:hyperlink>
    </w:p>
    <w:p w:rsidR="001A06A5" w:rsidRDefault="001A06A5">
      <w:pPr>
        <w:pStyle w:val="Verzeichnis3"/>
        <w:rPr>
          <w:noProof/>
          <w:szCs w:val="22"/>
          <w:lang w:val="de-CH" w:eastAsia="de-CH" w:bidi="ar-SA"/>
        </w:rPr>
      </w:pPr>
      <w:hyperlink w:anchor="_Toc224305274" w:history="1">
        <w:r w:rsidRPr="00E76278">
          <w:rPr>
            <w:rStyle w:val="Hyperlink"/>
            <w:rFonts w:eastAsia="Times New Roman"/>
            <w:noProof/>
            <w:lang w:eastAsia="de-CH"/>
          </w:rPr>
          <w:t>Lava</w:t>
        </w:r>
        <w:r>
          <w:rPr>
            <w:noProof/>
            <w:webHidden/>
          </w:rPr>
          <w:tab/>
        </w:r>
        <w:r>
          <w:rPr>
            <w:noProof/>
            <w:webHidden/>
          </w:rPr>
          <w:fldChar w:fldCharType="begin"/>
        </w:r>
        <w:r>
          <w:rPr>
            <w:noProof/>
            <w:webHidden/>
          </w:rPr>
          <w:instrText xml:space="preserve"> PAGEREF _Toc224305274 \h </w:instrText>
        </w:r>
        <w:r>
          <w:rPr>
            <w:noProof/>
            <w:webHidden/>
          </w:rPr>
        </w:r>
        <w:r>
          <w:rPr>
            <w:noProof/>
            <w:webHidden/>
          </w:rPr>
          <w:fldChar w:fldCharType="separate"/>
        </w:r>
        <w:r>
          <w:rPr>
            <w:noProof/>
            <w:webHidden/>
          </w:rPr>
          <w:t>7</w:t>
        </w:r>
        <w:r>
          <w:rPr>
            <w:noProof/>
            <w:webHidden/>
          </w:rPr>
          <w:fldChar w:fldCharType="end"/>
        </w:r>
      </w:hyperlink>
    </w:p>
    <w:p w:rsidR="001A06A5" w:rsidRDefault="001A06A5">
      <w:pPr>
        <w:pStyle w:val="Verzeichnis3"/>
        <w:rPr>
          <w:noProof/>
          <w:szCs w:val="22"/>
          <w:lang w:val="de-CH" w:eastAsia="de-CH" w:bidi="ar-SA"/>
        </w:rPr>
      </w:pPr>
      <w:hyperlink w:anchor="_Toc224305275" w:history="1">
        <w:r w:rsidRPr="00E76278">
          <w:rPr>
            <w:rStyle w:val="Hyperlink"/>
            <w:rFonts w:eastAsia="Times New Roman"/>
            <w:noProof/>
            <w:lang w:eastAsia="de-CH"/>
          </w:rPr>
          <w:t>Pillars</w:t>
        </w:r>
        <w:r>
          <w:rPr>
            <w:noProof/>
            <w:webHidden/>
          </w:rPr>
          <w:tab/>
        </w:r>
        <w:r>
          <w:rPr>
            <w:noProof/>
            <w:webHidden/>
          </w:rPr>
          <w:fldChar w:fldCharType="begin"/>
        </w:r>
        <w:r>
          <w:rPr>
            <w:noProof/>
            <w:webHidden/>
          </w:rPr>
          <w:instrText xml:space="preserve"> PAGEREF _Toc224305275 \h </w:instrText>
        </w:r>
        <w:r>
          <w:rPr>
            <w:noProof/>
            <w:webHidden/>
          </w:rPr>
        </w:r>
        <w:r>
          <w:rPr>
            <w:noProof/>
            <w:webHidden/>
          </w:rPr>
          <w:fldChar w:fldCharType="separate"/>
        </w:r>
        <w:r>
          <w:rPr>
            <w:noProof/>
            <w:webHidden/>
          </w:rPr>
          <w:t>8</w:t>
        </w:r>
        <w:r>
          <w:rPr>
            <w:noProof/>
            <w:webHidden/>
          </w:rPr>
          <w:fldChar w:fldCharType="end"/>
        </w:r>
      </w:hyperlink>
    </w:p>
    <w:p w:rsidR="001A06A5" w:rsidRDefault="001A06A5">
      <w:pPr>
        <w:pStyle w:val="Verzeichnis3"/>
        <w:rPr>
          <w:noProof/>
          <w:szCs w:val="22"/>
          <w:lang w:val="de-CH" w:eastAsia="de-CH" w:bidi="ar-SA"/>
        </w:rPr>
      </w:pPr>
      <w:hyperlink w:anchor="_Toc224305276" w:history="1">
        <w:r w:rsidRPr="00E76278">
          <w:rPr>
            <w:rStyle w:val="Hyperlink"/>
            <w:rFonts w:eastAsia="Times New Roman"/>
            <w:noProof/>
            <w:lang w:eastAsia="de-CH"/>
          </w:rPr>
          <w:t>Floating Islands</w:t>
        </w:r>
        <w:r>
          <w:rPr>
            <w:noProof/>
            <w:webHidden/>
          </w:rPr>
          <w:tab/>
        </w:r>
        <w:r>
          <w:rPr>
            <w:noProof/>
            <w:webHidden/>
          </w:rPr>
          <w:fldChar w:fldCharType="begin"/>
        </w:r>
        <w:r>
          <w:rPr>
            <w:noProof/>
            <w:webHidden/>
          </w:rPr>
          <w:instrText xml:space="preserve"> PAGEREF _Toc224305276 \h </w:instrText>
        </w:r>
        <w:r>
          <w:rPr>
            <w:noProof/>
            <w:webHidden/>
          </w:rPr>
        </w:r>
        <w:r>
          <w:rPr>
            <w:noProof/>
            <w:webHidden/>
          </w:rPr>
          <w:fldChar w:fldCharType="separate"/>
        </w:r>
        <w:r>
          <w:rPr>
            <w:noProof/>
            <w:webHidden/>
          </w:rPr>
          <w:t>8</w:t>
        </w:r>
        <w:r>
          <w:rPr>
            <w:noProof/>
            <w:webHidden/>
          </w:rPr>
          <w:fldChar w:fldCharType="end"/>
        </w:r>
      </w:hyperlink>
    </w:p>
    <w:p w:rsidR="001A06A5" w:rsidRDefault="001A06A5">
      <w:pPr>
        <w:pStyle w:val="Verzeichnis3"/>
        <w:rPr>
          <w:noProof/>
          <w:szCs w:val="22"/>
          <w:lang w:val="de-CH" w:eastAsia="de-CH" w:bidi="ar-SA"/>
        </w:rPr>
      </w:pPr>
      <w:hyperlink w:anchor="_Toc224305277" w:history="1">
        <w:r w:rsidRPr="00E76278">
          <w:rPr>
            <w:rStyle w:val="Hyperlink"/>
            <w:rFonts w:eastAsia="Times New Roman"/>
            <w:noProof/>
            <w:lang w:eastAsia="de-CH"/>
          </w:rPr>
          <w:t>Player</w:t>
        </w:r>
        <w:r>
          <w:rPr>
            <w:noProof/>
            <w:webHidden/>
          </w:rPr>
          <w:tab/>
        </w:r>
        <w:r>
          <w:rPr>
            <w:noProof/>
            <w:webHidden/>
          </w:rPr>
          <w:fldChar w:fldCharType="begin"/>
        </w:r>
        <w:r>
          <w:rPr>
            <w:noProof/>
            <w:webHidden/>
          </w:rPr>
          <w:instrText xml:space="preserve"> PAGEREF _Toc224305277 \h </w:instrText>
        </w:r>
        <w:r>
          <w:rPr>
            <w:noProof/>
            <w:webHidden/>
          </w:rPr>
        </w:r>
        <w:r>
          <w:rPr>
            <w:noProof/>
            <w:webHidden/>
          </w:rPr>
          <w:fldChar w:fldCharType="separate"/>
        </w:r>
        <w:r>
          <w:rPr>
            <w:noProof/>
            <w:webHidden/>
          </w:rPr>
          <w:t>8</w:t>
        </w:r>
        <w:r>
          <w:rPr>
            <w:noProof/>
            <w:webHidden/>
          </w:rPr>
          <w:fldChar w:fldCharType="end"/>
        </w:r>
      </w:hyperlink>
    </w:p>
    <w:p w:rsidR="001A06A5" w:rsidRDefault="001A06A5">
      <w:pPr>
        <w:pStyle w:val="Verzeichnis2"/>
        <w:rPr>
          <w:noProof/>
          <w:szCs w:val="22"/>
          <w:lang w:val="de-CH" w:eastAsia="de-CH" w:bidi="ar-SA"/>
        </w:rPr>
      </w:pPr>
      <w:hyperlink w:anchor="_Toc224305278" w:history="1">
        <w:r w:rsidRPr="00E76278">
          <w:rPr>
            <w:rStyle w:val="Hyperlink"/>
            <w:rFonts w:eastAsia="Times New Roman"/>
            <w:noProof/>
            <w:kern w:val="36"/>
            <w:lang w:eastAsia="de-CH"/>
          </w:rPr>
          <w:t>Development Schedule</w:t>
        </w:r>
        <w:r>
          <w:rPr>
            <w:noProof/>
            <w:webHidden/>
          </w:rPr>
          <w:tab/>
        </w:r>
        <w:r>
          <w:rPr>
            <w:noProof/>
            <w:webHidden/>
          </w:rPr>
          <w:fldChar w:fldCharType="begin"/>
        </w:r>
        <w:r>
          <w:rPr>
            <w:noProof/>
            <w:webHidden/>
          </w:rPr>
          <w:instrText xml:space="preserve"> PAGEREF _Toc224305278 \h </w:instrText>
        </w:r>
        <w:r>
          <w:rPr>
            <w:noProof/>
            <w:webHidden/>
          </w:rPr>
        </w:r>
        <w:r>
          <w:rPr>
            <w:noProof/>
            <w:webHidden/>
          </w:rPr>
          <w:fldChar w:fldCharType="separate"/>
        </w:r>
        <w:r>
          <w:rPr>
            <w:noProof/>
            <w:webHidden/>
          </w:rPr>
          <w:t>9</w:t>
        </w:r>
        <w:r>
          <w:rPr>
            <w:noProof/>
            <w:webHidden/>
          </w:rPr>
          <w:fldChar w:fldCharType="end"/>
        </w:r>
      </w:hyperlink>
    </w:p>
    <w:p w:rsidR="001A06A5" w:rsidRDefault="001A06A5">
      <w:pPr>
        <w:pStyle w:val="Verzeichnis3"/>
        <w:rPr>
          <w:noProof/>
          <w:szCs w:val="22"/>
          <w:lang w:val="de-CH" w:eastAsia="de-CH" w:bidi="ar-SA"/>
        </w:rPr>
      </w:pPr>
      <w:hyperlink w:anchor="_Toc224305279" w:history="1">
        <w:r w:rsidRPr="00E76278">
          <w:rPr>
            <w:rStyle w:val="Hyperlink"/>
            <w:rFonts w:eastAsia="Times New Roman"/>
            <w:noProof/>
            <w:lang w:eastAsia="de-CH"/>
          </w:rPr>
          <w:t>Deliverables</w:t>
        </w:r>
        <w:r>
          <w:rPr>
            <w:noProof/>
            <w:webHidden/>
          </w:rPr>
          <w:tab/>
        </w:r>
        <w:r>
          <w:rPr>
            <w:noProof/>
            <w:webHidden/>
          </w:rPr>
          <w:fldChar w:fldCharType="begin"/>
        </w:r>
        <w:r>
          <w:rPr>
            <w:noProof/>
            <w:webHidden/>
          </w:rPr>
          <w:instrText xml:space="preserve"> PAGEREF _Toc224305279 \h </w:instrText>
        </w:r>
        <w:r>
          <w:rPr>
            <w:noProof/>
            <w:webHidden/>
          </w:rPr>
        </w:r>
        <w:r>
          <w:rPr>
            <w:noProof/>
            <w:webHidden/>
          </w:rPr>
          <w:fldChar w:fldCharType="separate"/>
        </w:r>
        <w:r>
          <w:rPr>
            <w:noProof/>
            <w:webHidden/>
          </w:rPr>
          <w:t>10</w:t>
        </w:r>
        <w:r>
          <w:rPr>
            <w:noProof/>
            <w:webHidden/>
          </w:rPr>
          <w:fldChar w:fldCharType="end"/>
        </w:r>
      </w:hyperlink>
    </w:p>
    <w:p w:rsidR="001A06A5" w:rsidRDefault="001A06A5">
      <w:pPr>
        <w:pStyle w:val="Verzeichnis3"/>
        <w:rPr>
          <w:noProof/>
          <w:szCs w:val="22"/>
          <w:lang w:val="de-CH" w:eastAsia="de-CH" w:bidi="ar-SA"/>
        </w:rPr>
      </w:pPr>
      <w:hyperlink w:anchor="_Toc224305280" w:history="1">
        <w:r w:rsidRPr="00E76278">
          <w:rPr>
            <w:rStyle w:val="Hyperlink"/>
            <w:rFonts w:eastAsia="Times New Roman"/>
            <w:noProof/>
            <w:lang w:eastAsia="de-CH"/>
          </w:rPr>
          <w:t>Milestones</w:t>
        </w:r>
        <w:r>
          <w:rPr>
            <w:noProof/>
            <w:webHidden/>
          </w:rPr>
          <w:tab/>
        </w:r>
        <w:r>
          <w:rPr>
            <w:noProof/>
            <w:webHidden/>
          </w:rPr>
          <w:fldChar w:fldCharType="begin"/>
        </w:r>
        <w:r>
          <w:rPr>
            <w:noProof/>
            <w:webHidden/>
          </w:rPr>
          <w:instrText xml:space="preserve"> PAGEREF _Toc224305280 \h </w:instrText>
        </w:r>
        <w:r>
          <w:rPr>
            <w:noProof/>
            <w:webHidden/>
          </w:rPr>
        </w:r>
        <w:r>
          <w:rPr>
            <w:noProof/>
            <w:webHidden/>
          </w:rPr>
          <w:fldChar w:fldCharType="separate"/>
        </w:r>
        <w:r>
          <w:rPr>
            <w:noProof/>
            <w:webHidden/>
          </w:rPr>
          <w:t>11</w:t>
        </w:r>
        <w:r>
          <w:rPr>
            <w:noProof/>
            <w:webHidden/>
          </w:rPr>
          <w:fldChar w:fldCharType="end"/>
        </w:r>
      </w:hyperlink>
    </w:p>
    <w:p w:rsidR="001A06A5" w:rsidRDefault="001A06A5">
      <w:pPr>
        <w:pStyle w:val="Verzeichnis3"/>
        <w:rPr>
          <w:noProof/>
          <w:szCs w:val="22"/>
          <w:lang w:val="de-CH" w:eastAsia="de-CH" w:bidi="ar-SA"/>
        </w:rPr>
      </w:pPr>
      <w:hyperlink w:anchor="_Toc224305281" w:history="1">
        <w:r w:rsidRPr="00E76278">
          <w:rPr>
            <w:rStyle w:val="Hyperlink"/>
            <w:rFonts w:eastAsia="Times New Roman"/>
            <w:noProof/>
            <w:lang w:eastAsia="de-CH"/>
          </w:rPr>
          <w:t>Task Assignments and Work Estimation</w:t>
        </w:r>
        <w:r>
          <w:rPr>
            <w:noProof/>
            <w:webHidden/>
          </w:rPr>
          <w:tab/>
        </w:r>
        <w:r>
          <w:rPr>
            <w:noProof/>
            <w:webHidden/>
          </w:rPr>
          <w:fldChar w:fldCharType="begin"/>
        </w:r>
        <w:r>
          <w:rPr>
            <w:noProof/>
            <w:webHidden/>
          </w:rPr>
          <w:instrText xml:space="preserve"> PAGEREF _Toc224305281 \h </w:instrText>
        </w:r>
        <w:r>
          <w:rPr>
            <w:noProof/>
            <w:webHidden/>
          </w:rPr>
        </w:r>
        <w:r>
          <w:rPr>
            <w:noProof/>
            <w:webHidden/>
          </w:rPr>
          <w:fldChar w:fldCharType="separate"/>
        </w:r>
        <w:r>
          <w:rPr>
            <w:noProof/>
            <w:webHidden/>
          </w:rPr>
          <w:t>12</w:t>
        </w:r>
        <w:r>
          <w:rPr>
            <w:noProof/>
            <w:webHidden/>
          </w:rPr>
          <w:fldChar w:fldCharType="end"/>
        </w:r>
      </w:hyperlink>
    </w:p>
    <w:p w:rsidR="001A06A5" w:rsidRDefault="001A06A5">
      <w:pPr>
        <w:pStyle w:val="Verzeichnis3"/>
        <w:rPr>
          <w:noProof/>
          <w:szCs w:val="22"/>
          <w:lang w:val="de-CH" w:eastAsia="de-CH" w:bidi="ar-SA"/>
        </w:rPr>
      </w:pPr>
      <w:hyperlink w:anchor="_Toc224305282" w:history="1">
        <w:r w:rsidRPr="00E76278">
          <w:rPr>
            <w:rStyle w:val="Hyperlink"/>
            <w:rFonts w:eastAsia="Times New Roman"/>
            <w:noProof/>
            <w:lang w:eastAsia="de-CH"/>
          </w:rPr>
          <w:t>Development Timetable</w:t>
        </w:r>
        <w:r>
          <w:rPr>
            <w:noProof/>
            <w:webHidden/>
          </w:rPr>
          <w:tab/>
        </w:r>
        <w:r>
          <w:rPr>
            <w:noProof/>
            <w:webHidden/>
          </w:rPr>
          <w:fldChar w:fldCharType="begin"/>
        </w:r>
        <w:r>
          <w:rPr>
            <w:noProof/>
            <w:webHidden/>
          </w:rPr>
          <w:instrText xml:space="preserve"> PAGEREF _Toc224305282 \h </w:instrText>
        </w:r>
        <w:r>
          <w:rPr>
            <w:noProof/>
            <w:webHidden/>
          </w:rPr>
        </w:r>
        <w:r>
          <w:rPr>
            <w:noProof/>
            <w:webHidden/>
          </w:rPr>
          <w:fldChar w:fldCharType="separate"/>
        </w:r>
        <w:r>
          <w:rPr>
            <w:noProof/>
            <w:webHidden/>
          </w:rPr>
          <w:t>12</w:t>
        </w:r>
        <w:r>
          <w:rPr>
            <w:noProof/>
            <w:webHidden/>
          </w:rPr>
          <w:fldChar w:fldCharType="end"/>
        </w:r>
      </w:hyperlink>
    </w:p>
    <w:p w:rsidR="001A06A5" w:rsidRDefault="001A06A5">
      <w:pPr>
        <w:pStyle w:val="Verzeichnis2"/>
        <w:rPr>
          <w:noProof/>
          <w:szCs w:val="22"/>
          <w:lang w:val="de-CH" w:eastAsia="de-CH" w:bidi="ar-SA"/>
        </w:rPr>
      </w:pPr>
      <w:hyperlink w:anchor="_Toc224305283" w:history="1">
        <w:r w:rsidRPr="00E76278">
          <w:rPr>
            <w:rStyle w:val="Hyperlink"/>
            <w:rFonts w:eastAsia="Times New Roman"/>
            <w:noProof/>
            <w:kern w:val="36"/>
            <w:lang w:eastAsia="de-CH"/>
          </w:rPr>
          <w:t>Assessment</w:t>
        </w:r>
        <w:r>
          <w:rPr>
            <w:noProof/>
            <w:webHidden/>
          </w:rPr>
          <w:tab/>
        </w:r>
        <w:r>
          <w:rPr>
            <w:noProof/>
            <w:webHidden/>
          </w:rPr>
          <w:fldChar w:fldCharType="begin"/>
        </w:r>
        <w:r>
          <w:rPr>
            <w:noProof/>
            <w:webHidden/>
          </w:rPr>
          <w:instrText xml:space="preserve"> PAGEREF _Toc224305283 \h </w:instrText>
        </w:r>
        <w:r>
          <w:rPr>
            <w:noProof/>
            <w:webHidden/>
          </w:rPr>
        </w:r>
        <w:r>
          <w:rPr>
            <w:noProof/>
            <w:webHidden/>
          </w:rPr>
          <w:fldChar w:fldCharType="separate"/>
        </w:r>
        <w:r>
          <w:rPr>
            <w:noProof/>
            <w:webHidden/>
          </w:rPr>
          <w:t>14</w:t>
        </w:r>
        <w:r>
          <w:rPr>
            <w:noProof/>
            <w:webHidden/>
          </w:rPr>
          <w:fldChar w:fldCharType="end"/>
        </w:r>
      </w:hyperlink>
    </w:p>
    <w:p w:rsidR="001376E6" w:rsidRDefault="00DA2C1E" w:rsidP="001376E6">
      <w:r>
        <w:fldChar w:fldCharType="end"/>
      </w:r>
    </w:p>
    <w:p w:rsidR="00A879E1" w:rsidRDefault="00A879E1">
      <w:pPr>
        <w:jc w:val="left"/>
        <w:rPr>
          <w:caps/>
          <w:color w:val="D34817" w:themeColor="accent1"/>
          <w:spacing w:val="10"/>
          <w:kern w:val="28"/>
          <w:sz w:val="52"/>
          <w:szCs w:val="52"/>
        </w:rPr>
      </w:pPr>
      <w:r>
        <w:br w:type="page"/>
      </w:r>
    </w:p>
    <w:p w:rsidR="001A06A5" w:rsidRDefault="00DA2C1E" w:rsidP="004332BF">
      <w:pPr>
        <w:pStyle w:val="Titel"/>
        <w:jc w:val="left"/>
      </w:pPr>
      <w:r w:rsidRPr="00DA2C1E">
        <w:lastRenderedPageBreak/>
        <w:fldChar w:fldCharType="begin"/>
      </w:r>
      <w:r w:rsidR="00A879E1">
        <w:instrText xml:space="preserve"> INCLUDETEXT "E:\\Projekte\\eth_magma\\trunk\\documentation\\chapter1_proposal_schedule.docx" </w:instrText>
      </w:r>
      <w:r w:rsidRPr="00DA2C1E">
        <w:fldChar w:fldCharType="separate"/>
      </w:r>
      <w:bookmarkStart w:id="1" w:name="_Toc224305265"/>
      <w:r w:rsidR="001A06A5">
        <w:t xml:space="preserve">Part 1 - </w:t>
      </w:r>
      <w:r w:rsidR="001A06A5" w:rsidRPr="002D0A71">
        <w:t>Formal game proposal</w:t>
      </w:r>
      <w:bookmarkEnd w:id="1"/>
    </w:p>
    <w:p w:rsidR="001A06A5" w:rsidRPr="004332BF" w:rsidRDefault="001A06A5" w:rsidP="004332BF">
      <w:pPr>
        <w:pStyle w:val="Untertitel"/>
        <w:jc w:val="right"/>
        <w:rPr>
          <w:lang w:val="de-CH"/>
        </w:rPr>
      </w:pPr>
      <w:r w:rsidRPr="004332BF">
        <w:rPr>
          <w:lang w:val="de-CH"/>
        </w:rPr>
        <w:t>Janick Bernet, Dominik Käser, Christian Oberholzer</w:t>
      </w:r>
    </w:p>
    <w:p w:rsidR="001A06A5" w:rsidRPr="00843FBD" w:rsidRDefault="001A06A5" w:rsidP="00843FBD">
      <w:pPr>
        <w:pStyle w:val="berschrift1"/>
      </w:pPr>
      <w:bookmarkStart w:id="2" w:name="Intro"/>
      <w:bookmarkStart w:id="3" w:name="_Toc224305266"/>
      <w:bookmarkEnd w:id="2"/>
      <w:r w:rsidRPr="00843FBD">
        <w:t>Intro</w:t>
      </w:r>
      <w:bookmarkEnd w:id="3"/>
      <w:r w:rsidRPr="00843FBD">
        <w:t xml:space="preserve"> </w:t>
      </w:r>
    </w:p>
    <w:p w:rsidR="001A06A5" w:rsidRPr="002D0A71" w:rsidRDefault="001A06A5" w:rsidP="005750BE">
      <w:pPr>
        <w:rPr>
          <w:lang w:eastAsia="de-CH"/>
        </w:rPr>
      </w:pPr>
      <w:bookmarkStart w:id="4" w:name="Overview"/>
      <w:bookmarkEnd w:id="4"/>
      <w:r w:rsidRPr="002D0A71">
        <w:rPr>
          <w:lang w:eastAsia="de-CH"/>
        </w:rPr>
        <w:t>For reasons still being researched, volcano</w:t>
      </w:r>
      <w:r>
        <w:rPr>
          <w:lang w:eastAsia="de-CH"/>
        </w:rPr>
        <w:t>e</w:t>
      </w:r>
      <w:r w:rsidRPr="002D0A71">
        <w:rPr>
          <w:lang w:eastAsia="de-CH"/>
        </w:rPr>
        <w:t xml:space="preserve">s started to appear all over Antarctica, flushing resources of unprecedented value onto the earth's surface. Although the resources legally belong to the state of Antarctica, the immense value of said resources led other fractions to claim ownership. Day after day, new gatherers arrived, trying to capture as much as they could. As the situation got out of control, the world union decided to legally distribute the resources all over the planet. </w:t>
      </w:r>
      <w:r>
        <w:rPr>
          <w:lang w:eastAsia="de-CH"/>
        </w:rPr>
        <w:t>In a time of great decadence it was decided that shares shall be dispensed based on the outcomes of deadly robot-matches inside the volcanoes.</w:t>
      </w:r>
      <w:r w:rsidRPr="002D0A71">
        <w:rPr>
          <w:lang w:eastAsia="de-CH"/>
        </w:rPr>
        <w:t xml:space="preserve"> Since then, engineers all over the world have constantly been working on improving their robots in order to be able to explore and to claim the deadly depths of Antarctica's volcano</w:t>
      </w:r>
      <w:r>
        <w:rPr>
          <w:lang w:eastAsia="de-CH"/>
        </w:rPr>
        <w:t>e</w:t>
      </w:r>
      <w:r w:rsidRPr="002D0A71">
        <w:rPr>
          <w:lang w:eastAsia="de-CH"/>
        </w:rPr>
        <w:t xml:space="preserve">s. </w:t>
      </w:r>
    </w:p>
    <w:p w:rsidR="001A06A5" w:rsidRPr="002D0A71" w:rsidRDefault="001A06A5" w:rsidP="00DD14D0">
      <w:pPr>
        <w:pStyle w:val="berschrift1"/>
        <w:rPr>
          <w:rFonts w:eastAsia="Times New Roman"/>
          <w:kern w:val="36"/>
        </w:rPr>
      </w:pPr>
      <w:bookmarkStart w:id="5" w:name="_Toc224305267"/>
      <w:r>
        <w:rPr>
          <w:rFonts w:eastAsia="Times New Roman"/>
          <w:kern w:val="36"/>
        </w:rPr>
        <w:t>Informal</w:t>
      </w:r>
      <w:r w:rsidRPr="002D0A71">
        <w:rPr>
          <w:rFonts w:eastAsia="Times New Roman"/>
          <w:kern w:val="36"/>
        </w:rPr>
        <w:t xml:space="preserve"> Description</w:t>
      </w:r>
      <w:bookmarkEnd w:id="5"/>
      <w:r w:rsidRPr="002D0A71">
        <w:rPr>
          <w:rFonts w:eastAsia="Times New Roman"/>
          <w:kern w:val="36"/>
        </w:rPr>
        <w:t xml:space="preserve"> </w:t>
      </w:r>
    </w:p>
    <w:p w:rsidR="001A06A5" w:rsidRPr="00C3660A" w:rsidRDefault="001A06A5" w:rsidP="00C3660A">
      <w:pPr>
        <w:pStyle w:val="berschrift2"/>
      </w:pPr>
      <w:bookmarkStart w:id="6" w:name="_Toc224305268"/>
      <w:r w:rsidRPr="00C3660A">
        <w:t>Overview</w:t>
      </w:r>
      <w:bookmarkEnd w:id="6"/>
      <w:r w:rsidRPr="00C3660A">
        <w:t xml:space="preserve"> </w:t>
      </w:r>
    </w:p>
    <w:p w:rsidR="001A06A5" w:rsidRPr="002D0A71" w:rsidRDefault="001A06A5" w:rsidP="00F027C2">
      <w:pPr>
        <w:rPr>
          <w:lang w:eastAsia="de-CH"/>
        </w:rPr>
      </w:pPr>
      <w:bookmarkStart w:id="7" w:name="Game_elements"/>
      <w:bookmarkEnd w:id="7"/>
      <w:r w:rsidRPr="002D0A71">
        <w:rPr>
          <w:lang w:eastAsia="de-CH"/>
        </w:rPr>
        <w:t>The game features 2-4 players competing agai</w:t>
      </w:r>
      <w:r>
        <w:rPr>
          <w:lang w:eastAsia="de-CH"/>
        </w:rPr>
        <w:t xml:space="preserve">nst each other (mainly in death </w:t>
      </w:r>
      <w:r w:rsidRPr="002D0A71">
        <w:rPr>
          <w:lang w:eastAsia="de-CH"/>
        </w:rPr>
        <w:t xml:space="preserve">match, but other modes such as control point or capture-the-flag are </w:t>
      </w:r>
      <w:r>
        <w:rPr>
          <w:lang w:eastAsia="de-CH"/>
        </w:rPr>
        <w:t xml:space="preserve">also conceivable) on one screen, </w:t>
      </w:r>
      <w:r w:rsidRPr="002D0A71">
        <w:rPr>
          <w:lang w:eastAsia="de-CH"/>
        </w:rPr>
        <w:t xml:space="preserve">viewed from a fixed angle (no scrolling, but automatic zoom has to be tested). The screen wraps around: if a player leaves to the right he will enter from the left and vice versa. </w:t>
      </w:r>
    </w:p>
    <w:p w:rsidR="001A06A5" w:rsidRPr="002D0A71" w:rsidRDefault="001A06A5" w:rsidP="00F027C2">
      <w:pPr>
        <w:rPr>
          <w:lang w:eastAsia="de-CH"/>
        </w:rPr>
      </w:pPr>
      <w:r w:rsidRPr="002D0A71">
        <w:rPr>
          <w:lang w:eastAsia="de-CH"/>
        </w:rPr>
        <w:t xml:space="preserve">The competition takes place around a </w:t>
      </w:r>
      <w:r>
        <w:rPr>
          <w:lang w:eastAsia="de-CH"/>
        </w:rPr>
        <w:t xml:space="preserve">lake </w:t>
      </w:r>
      <w:r w:rsidRPr="002D0A71">
        <w:rPr>
          <w:lang w:eastAsia="de-CH"/>
        </w:rPr>
        <w:t xml:space="preserve">of lava. Large pillars stick out of </w:t>
      </w:r>
      <w:r>
        <w:rPr>
          <w:lang w:eastAsia="de-CH"/>
        </w:rPr>
        <w:t xml:space="preserve">the </w:t>
      </w:r>
      <w:r w:rsidRPr="002D0A71">
        <w:rPr>
          <w:lang w:eastAsia="de-CH"/>
        </w:rPr>
        <w:t>lava into the sky. Between the pillar</w:t>
      </w:r>
      <w:r>
        <w:rPr>
          <w:lang w:eastAsia="de-CH"/>
        </w:rPr>
        <w:t>s, there are</w:t>
      </w:r>
      <w:r w:rsidRPr="002D0A71">
        <w:rPr>
          <w:lang w:eastAsia="de-CH"/>
        </w:rPr>
        <w:t xml:space="preserve"> islands </w:t>
      </w:r>
      <w:r>
        <w:rPr>
          <w:lang w:eastAsia="de-CH"/>
        </w:rPr>
        <w:t xml:space="preserve">hovering </w:t>
      </w:r>
      <w:r w:rsidRPr="002D0A71">
        <w:rPr>
          <w:lang w:eastAsia="de-CH"/>
        </w:rPr>
        <w:t xml:space="preserve">on different heights. The players can stand on these islands, change the paths of the islands and go from one island to another. Islands can collide with each other and pillars, which can result in islands and/or pillars falling down and taking other objects with them. When a player stands </w:t>
      </w:r>
      <w:r>
        <w:rPr>
          <w:lang w:eastAsia="de-CH"/>
        </w:rPr>
        <w:t>on an island, it will slowly lo</w:t>
      </w:r>
      <w:r w:rsidRPr="002D0A71">
        <w:rPr>
          <w:lang w:eastAsia="de-CH"/>
        </w:rPr>
        <w:t xml:space="preserve">se height because of the added weight. If a player leaves the island before it eventually sinks into the lava, it hovers back to its original position. Sunken islands can be replaced by new ones using a ray of cold water. </w:t>
      </w:r>
    </w:p>
    <w:p w:rsidR="001A06A5" w:rsidRPr="00C3660A" w:rsidRDefault="001A06A5" w:rsidP="00C3660A">
      <w:pPr>
        <w:pStyle w:val="berschrift2"/>
      </w:pPr>
      <w:bookmarkStart w:id="8" w:name="_Toc224305269"/>
      <w:r w:rsidRPr="00C3660A">
        <w:t>Game elements</w:t>
      </w:r>
      <w:bookmarkEnd w:id="8"/>
      <w:r w:rsidRPr="00C3660A">
        <w:t xml:space="preserve"> </w:t>
      </w:r>
    </w:p>
    <w:p w:rsidR="001A06A5" w:rsidRPr="002D0A71" w:rsidRDefault="001A06A5" w:rsidP="002D0A71">
      <w:pPr>
        <w:pStyle w:val="berschrift3"/>
      </w:pPr>
      <w:bookmarkStart w:id="9" w:name="Environment"/>
      <w:bookmarkEnd w:id="9"/>
      <w:r w:rsidRPr="002D0A71">
        <w:t>Environment</w:t>
      </w:r>
    </w:p>
    <w:p w:rsidR="001A06A5" w:rsidRPr="002D0A71" w:rsidRDefault="001A06A5" w:rsidP="00F751EB">
      <w:pPr>
        <w:rPr>
          <w:lang w:eastAsia="de-CH"/>
        </w:rPr>
      </w:pPr>
      <w:bookmarkStart w:id="10" w:name="Player_characters"/>
      <w:bookmarkStart w:id="11" w:name="Pillars"/>
      <w:bookmarkEnd w:id="10"/>
      <w:bookmarkEnd w:id="11"/>
      <w:r w:rsidRPr="002D0A71">
        <w:rPr>
          <w:lang w:eastAsia="de-CH"/>
        </w:rPr>
        <w:t xml:space="preserve">The game environment consists of a rectangular field where all the action takes place. The borders wrap around, meaning that everything disappearing on one side </w:t>
      </w:r>
      <w:r>
        <w:rPr>
          <w:lang w:eastAsia="de-CH"/>
        </w:rPr>
        <w:t>re</w:t>
      </w:r>
      <w:r w:rsidRPr="002D0A71">
        <w:rPr>
          <w:lang w:eastAsia="de-CH"/>
        </w:rPr>
        <w:t>appears on the other side. This battle</w:t>
      </w:r>
      <w:r>
        <w:rPr>
          <w:lang w:eastAsia="de-CH"/>
        </w:rPr>
        <w:t xml:space="preserve"> </w:t>
      </w:r>
      <w:r w:rsidRPr="002D0A71">
        <w:rPr>
          <w:lang w:eastAsia="de-CH"/>
        </w:rPr>
        <w:t xml:space="preserve">ground basically consists of the following three different elements: </w:t>
      </w:r>
    </w:p>
    <w:p w:rsidR="001A06A5" w:rsidRPr="00C833B7" w:rsidRDefault="001A06A5" w:rsidP="00F751EB">
      <w:pPr>
        <w:pStyle w:val="Listenabsatz"/>
        <w:numPr>
          <w:ilvl w:val="0"/>
          <w:numId w:val="7"/>
        </w:numPr>
        <w:jc w:val="left"/>
        <w:rPr>
          <w:lang w:eastAsia="de-CH"/>
        </w:rPr>
      </w:pPr>
      <w:r w:rsidRPr="00C833B7">
        <w:rPr>
          <w:lang w:eastAsia="de-CH"/>
        </w:rPr>
        <w:t xml:space="preserve">A sea of lava covers the ground and is - of course - deadly to the players </w:t>
      </w:r>
    </w:p>
    <w:p w:rsidR="001A06A5" w:rsidRPr="00C833B7" w:rsidRDefault="001A06A5" w:rsidP="00F751EB">
      <w:pPr>
        <w:pStyle w:val="Listenabsatz"/>
        <w:numPr>
          <w:ilvl w:val="0"/>
          <w:numId w:val="7"/>
        </w:numPr>
        <w:jc w:val="left"/>
        <w:rPr>
          <w:lang w:eastAsia="de-CH"/>
        </w:rPr>
      </w:pPr>
      <w:r w:rsidRPr="00C833B7">
        <w:rPr>
          <w:lang w:eastAsia="de-CH"/>
        </w:rPr>
        <w:t xml:space="preserve">Rock pillars of different sizes </w:t>
      </w:r>
      <w:r>
        <w:rPr>
          <w:lang w:eastAsia="de-CH"/>
        </w:rPr>
        <w:t>stick</w:t>
      </w:r>
      <w:r w:rsidRPr="00C833B7">
        <w:rPr>
          <w:lang w:eastAsia="de-CH"/>
        </w:rPr>
        <w:t xml:space="preserve"> out of the lava </w:t>
      </w:r>
    </w:p>
    <w:p w:rsidR="001A06A5" w:rsidRPr="00C833B7" w:rsidRDefault="001A06A5" w:rsidP="00F751EB">
      <w:pPr>
        <w:pStyle w:val="Listenabsatz"/>
        <w:numPr>
          <w:ilvl w:val="0"/>
          <w:numId w:val="7"/>
        </w:numPr>
        <w:jc w:val="left"/>
        <w:rPr>
          <w:lang w:eastAsia="de-CH"/>
        </w:rPr>
      </w:pPr>
      <w:r w:rsidRPr="00C833B7">
        <w:rPr>
          <w:lang w:eastAsia="de-CH"/>
        </w:rPr>
        <w:t xml:space="preserve">Rock islands hover on a specific height above the field of lava. </w:t>
      </w:r>
    </w:p>
    <w:p w:rsidR="001A06A5" w:rsidRPr="002D0A71" w:rsidRDefault="001A06A5" w:rsidP="00F751EB">
      <w:pPr>
        <w:rPr>
          <w:lang w:eastAsia="de-CH"/>
        </w:rPr>
      </w:pPr>
      <w:r w:rsidRPr="002D0A71">
        <w:rPr>
          <w:lang w:eastAsia="de-CH"/>
        </w:rPr>
        <w:t xml:space="preserve">A more precise definition of these elements follows. </w:t>
      </w:r>
    </w:p>
    <w:p w:rsidR="001A06A5" w:rsidRPr="003C0624" w:rsidRDefault="001A06A5" w:rsidP="003C0624">
      <w:pPr>
        <w:pStyle w:val="berschrift3"/>
      </w:pPr>
      <w:r w:rsidRPr="003C0624">
        <w:lastRenderedPageBreak/>
        <w:t xml:space="preserve">Pillars </w:t>
      </w:r>
    </w:p>
    <w:p w:rsidR="001A06A5" w:rsidRPr="00DE7DB8" w:rsidRDefault="001A06A5" w:rsidP="002A02AC">
      <w:pPr>
        <w:spacing w:before="100" w:beforeAutospacing="1" w:after="100" w:afterAutospacing="1" w:line="240" w:lineRule="auto"/>
        <w:rPr>
          <w:lang w:eastAsia="de-CH"/>
        </w:rPr>
      </w:pPr>
      <w:bookmarkStart w:id="12" w:name="Hovering_islands"/>
      <w:bookmarkEnd w:id="12"/>
      <w:r w:rsidRPr="00DE7DB8">
        <w:rPr>
          <w:lang w:eastAsia="de-CH"/>
        </w:rPr>
        <w:t xml:space="preserve">Pillars just </w:t>
      </w:r>
      <w:r>
        <w:rPr>
          <w:lang w:eastAsia="de-CH"/>
        </w:rPr>
        <w:t>stick</w:t>
      </w:r>
      <w:r w:rsidRPr="00DE7DB8">
        <w:rPr>
          <w:lang w:eastAsia="de-CH"/>
        </w:rPr>
        <w:t xml:space="preserve"> out of the lava. Islands can collide with them and tilt them over. When a pillar</w:t>
      </w:r>
      <w:r w:rsidRPr="002D0A71">
        <w:rPr>
          <w:rFonts w:ascii="Times New Roman" w:hAnsi="Times New Roman"/>
          <w:sz w:val="24"/>
          <w:szCs w:val="24"/>
          <w:lang w:eastAsia="de-CH"/>
        </w:rPr>
        <w:t xml:space="preserve"> </w:t>
      </w:r>
      <w:r w:rsidRPr="00DE7DB8">
        <w:rPr>
          <w:lang w:eastAsia="de-CH"/>
        </w:rPr>
        <w:t>falls</w:t>
      </w:r>
      <w:r>
        <w:rPr>
          <w:lang w:eastAsia="de-CH"/>
        </w:rPr>
        <w:t>,</w:t>
      </w:r>
      <w:r w:rsidRPr="00DE7DB8">
        <w:rPr>
          <w:lang w:eastAsia="de-CH"/>
        </w:rPr>
        <w:t xml:space="preserve"> it can take other pillars or islands with it. </w:t>
      </w:r>
      <w:r>
        <w:rPr>
          <w:lang w:eastAsia="de-CH"/>
        </w:rPr>
        <w:t>On the top, the pillars are covered in ice which is constantly melting – therefore, water runs down along the pillars.</w:t>
      </w:r>
    </w:p>
    <w:p w:rsidR="001A06A5" w:rsidRPr="003C0624" w:rsidRDefault="001A06A5" w:rsidP="003C0624">
      <w:pPr>
        <w:pStyle w:val="berschrift3"/>
      </w:pPr>
      <w:r w:rsidRPr="003C0624">
        <w:t xml:space="preserve">Hovering islands </w:t>
      </w:r>
    </w:p>
    <w:p w:rsidR="001A06A5" w:rsidRDefault="001A06A5" w:rsidP="002A02AC">
      <w:pPr>
        <w:rPr>
          <w:lang w:eastAsia="de-CH"/>
        </w:rPr>
      </w:pPr>
      <w:r w:rsidRPr="002D0A71">
        <w:rPr>
          <w:lang w:eastAsia="de-CH"/>
        </w:rPr>
        <w:t>Island</w:t>
      </w:r>
      <w:r>
        <w:rPr>
          <w:lang w:eastAsia="de-CH"/>
        </w:rPr>
        <w:t xml:space="preserve">s hover on a specific height (Y </w:t>
      </w:r>
      <w:r w:rsidRPr="002D0A71">
        <w:rPr>
          <w:lang w:eastAsia="de-CH"/>
        </w:rPr>
        <w:t xml:space="preserve">axis) on a </w:t>
      </w:r>
      <w:r>
        <w:rPr>
          <w:lang w:eastAsia="de-CH"/>
        </w:rPr>
        <w:t>specific</w:t>
      </w:r>
      <w:r w:rsidRPr="002D0A71">
        <w:rPr>
          <w:lang w:eastAsia="de-CH"/>
        </w:rPr>
        <w:t xml:space="preserve"> path between the pillars. When islands collide with each other or pillars, they are only defl</w:t>
      </w:r>
      <w:r>
        <w:rPr>
          <w:lang w:eastAsia="de-CH"/>
        </w:rPr>
        <w:t>ected from their path on the XZ plane</w:t>
      </w:r>
      <w:r w:rsidRPr="002D0A71">
        <w:rPr>
          <w:lang w:eastAsia="de-CH"/>
        </w:rPr>
        <w:t xml:space="preserve"> and never leav</w:t>
      </w:r>
      <w:r>
        <w:rPr>
          <w:lang w:eastAsia="de-CH"/>
        </w:rPr>
        <w:t xml:space="preserve">e their fixed position on the Y </w:t>
      </w:r>
      <w:r w:rsidRPr="002D0A71">
        <w:rPr>
          <w:lang w:eastAsia="de-CH"/>
        </w:rPr>
        <w:t xml:space="preserve">axis. </w:t>
      </w:r>
      <w:r>
        <w:rPr>
          <w:lang w:eastAsia="de-CH"/>
        </w:rPr>
        <w:t xml:space="preserve"> Players can stand on islands, but they will slowly lose height and eventually melt in the lava below. Islands are covered by grass and other flora. Islands in the upper heights can also be covered in ice.</w:t>
      </w:r>
    </w:p>
    <w:p w:rsidR="001A06A5" w:rsidRPr="003C0624" w:rsidRDefault="001A06A5" w:rsidP="003C0624">
      <w:pPr>
        <w:pStyle w:val="berschrift3"/>
      </w:pPr>
      <w:r w:rsidRPr="003C0624">
        <w:t xml:space="preserve">Player characters </w:t>
      </w:r>
    </w:p>
    <w:p w:rsidR="001A06A5" w:rsidRPr="002D0A71" w:rsidRDefault="001A06A5" w:rsidP="002A02AC">
      <w:pPr>
        <w:rPr>
          <w:lang w:eastAsia="de-CH"/>
        </w:rPr>
      </w:pPr>
      <w:bookmarkStart w:id="13" w:name="Player_Interactions"/>
      <w:bookmarkStart w:id="14" w:name="_Ref223758458"/>
      <w:bookmarkEnd w:id="13"/>
      <w:r w:rsidRPr="002D0A71">
        <w:rPr>
          <w:lang w:eastAsia="de-CH"/>
        </w:rPr>
        <w:t>Players control characters, which have a certain amount of</w:t>
      </w:r>
      <w:r>
        <w:rPr>
          <w:lang w:eastAsia="de-CH"/>
        </w:rPr>
        <w:t xml:space="preserve"> h</w:t>
      </w:r>
      <w:r w:rsidRPr="002D0A71">
        <w:rPr>
          <w:lang w:eastAsia="de-CH"/>
        </w:rPr>
        <w:t xml:space="preserve">ealth and </w:t>
      </w:r>
      <w:r>
        <w:rPr>
          <w:lang w:eastAsia="de-CH"/>
        </w:rPr>
        <w:t>e</w:t>
      </w:r>
      <w:r w:rsidRPr="002D0A71">
        <w:rPr>
          <w:lang w:eastAsia="de-CH"/>
        </w:rPr>
        <w:t xml:space="preserve">nergy. </w:t>
      </w:r>
      <w:r>
        <w:rPr>
          <w:lang w:eastAsia="de-CH"/>
        </w:rPr>
        <w:t>A player can move between the islands and attack other players. While melee attack is free, e</w:t>
      </w:r>
      <w:r w:rsidRPr="002D0A71">
        <w:rPr>
          <w:lang w:eastAsia="de-CH"/>
        </w:rPr>
        <w:t xml:space="preserve">nergy is consumed if a player performs some special </w:t>
      </w:r>
      <w:r>
        <w:rPr>
          <w:lang w:eastAsia="de-CH"/>
        </w:rPr>
        <w:t xml:space="preserve">attack </w:t>
      </w:r>
      <w:r w:rsidRPr="002D0A71">
        <w:rPr>
          <w:lang w:eastAsia="de-CH"/>
        </w:rPr>
        <w:t>(see</w:t>
      </w:r>
      <w:r>
        <w:rPr>
          <w:lang w:eastAsia="de-CH"/>
        </w:rPr>
        <w:t xml:space="preserve"> </w:t>
      </w:r>
      <w:r>
        <w:rPr>
          <w:lang w:eastAsia="de-CH"/>
        </w:rPr>
        <w:fldChar w:fldCharType="begin"/>
      </w:r>
      <w:r>
        <w:rPr>
          <w:lang w:eastAsia="de-CH"/>
        </w:rPr>
        <w:instrText xml:space="preserve"> REF _Ref223758458 \h </w:instrText>
      </w:r>
      <w:r>
        <w:rPr>
          <w:lang w:eastAsia="de-CH"/>
        </w:rPr>
        <w:fldChar w:fldCharType="separate"/>
      </w:r>
      <w:r>
        <w:rPr>
          <w:b/>
          <w:bCs/>
          <w:lang w:val="de-DE" w:eastAsia="de-CH"/>
        </w:rPr>
        <w:t>Fehler! Ungültiger Eigenverweis auf Textmarke.</w:t>
      </w:r>
      <w:r>
        <w:rPr>
          <w:lang w:eastAsia="de-CH"/>
        </w:rPr>
        <w:fldChar w:fldCharType="end"/>
      </w:r>
      <w:r>
        <w:rPr>
          <w:lang w:eastAsia="de-CH"/>
        </w:rPr>
        <w:t>). Health is deduced when a player gets hit by another players attack.  If a player’s health is zero or below, he dies and loses. A player also dies when falling into the lava.</w:t>
      </w:r>
    </w:p>
    <w:p w:rsidR="001A06A5" w:rsidRPr="003C0624" w:rsidRDefault="001A06A5" w:rsidP="003C0624">
      <w:pPr>
        <w:pStyle w:val="berschrift3"/>
      </w:pPr>
      <w:r w:rsidRPr="003C0624">
        <w:t>Player Interactions</w:t>
      </w:r>
      <w:bookmarkEnd w:id="14"/>
      <w:r w:rsidRPr="003C0624">
        <w:t xml:space="preserve"> </w:t>
      </w:r>
    </w:p>
    <w:p w:rsidR="001A06A5" w:rsidRPr="002D0A71" w:rsidRDefault="001A06A5" w:rsidP="008E301F">
      <w:pPr>
        <w:rPr>
          <w:lang w:eastAsia="de-CH"/>
        </w:rPr>
      </w:pPr>
      <w:r w:rsidRPr="002D0A71">
        <w:rPr>
          <w:lang w:eastAsia="de-CH"/>
        </w:rPr>
        <w:t xml:space="preserve">Every player can perform the following actions without using any finite resource: </w:t>
      </w:r>
    </w:p>
    <w:p w:rsidR="001A06A5" w:rsidRPr="002D0A71" w:rsidRDefault="001A06A5" w:rsidP="008E301F">
      <w:pPr>
        <w:pStyle w:val="berschrift4"/>
        <w:rPr>
          <w:lang w:eastAsia="de-CH"/>
        </w:rPr>
      </w:pPr>
      <w:r w:rsidRPr="002D0A71">
        <w:rPr>
          <w:lang w:eastAsia="de-CH"/>
        </w:rPr>
        <w:t xml:space="preserve">Island attraction (Use </w:t>
      </w:r>
      <w:r>
        <w:rPr>
          <w:lang w:eastAsia="de-CH"/>
        </w:rPr>
        <w:t>t</w:t>
      </w:r>
      <w:r w:rsidRPr="002D0A71">
        <w:rPr>
          <w:lang w:eastAsia="de-CH"/>
        </w:rPr>
        <w:t xml:space="preserve">he Force, Luke) </w:t>
      </w:r>
    </w:p>
    <w:p w:rsidR="001A06A5" w:rsidRPr="002D0A71" w:rsidRDefault="001A06A5" w:rsidP="008E301F">
      <w:pPr>
        <w:rPr>
          <w:lang w:eastAsia="de-CH"/>
        </w:rPr>
      </w:pPr>
      <w:r w:rsidRPr="002D0A71">
        <w:rPr>
          <w:lang w:eastAsia="de-CH"/>
        </w:rPr>
        <w:t xml:space="preserve">Islands can be attracted using some fancy force which makes them slowly move towards the island the player is standing on, so he can switch to the other island. </w:t>
      </w:r>
    </w:p>
    <w:p w:rsidR="001A06A5" w:rsidRPr="002D0A71" w:rsidRDefault="001A06A5" w:rsidP="008E301F">
      <w:pPr>
        <w:pStyle w:val="berschrift4"/>
        <w:rPr>
          <w:lang w:eastAsia="de-CH"/>
        </w:rPr>
      </w:pPr>
      <w:r w:rsidRPr="002D0A71">
        <w:rPr>
          <w:lang w:eastAsia="de-CH"/>
        </w:rPr>
        <w:t xml:space="preserve">Island jump (Up and at them) </w:t>
      </w:r>
    </w:p>
    <w:p w:rsidR="001A06A5" w:rsidRPr="002D0A71" w:rsidRDefault="001A06A5" w:rsidP="008E301F">
      <w:pPr>
        <w:rPr>
          <w:lang w:eastAsia="de-CH"/>
        </w:rPr>
      </w:pPr>
      <w:r w:rsidRPr="002D0A71">
        <w:rPr>
          <w:lang w:eastAsia="de-CH"/>
        </w:rPr>
        <w:t xml:space="preserve">The player can activate </w:t>
      </w:r>
      <w:r>
        <w:rPr>
          <w:lang w:eastAsia="de-CH"/>
        </w:rPr>
        <w:t>his</w:t>
      </w:r>
      <w:r w:rsidRPr="002D0A71">
        <w:rPr>
          <w:lang w:eastAsia="de-CH"/>
        </w:rPr>
        <w:t xml:space="preserve"> jet pack for a very short amount of time which allows him to go from one island to another. </w:t>
      </w:r>
    </w:p>
    <w:p w:rsidR="001A06A5" w:rsidRPr="002D0A71" w:rsidRDefault="001A06A5" w:rsidP="008E301F">
      <w:pPr>
        <w:pStyle w:val="berschrift4"/>
        <w:rPr>
          <w:lang w:eastAsia="de-CH"/>
        </w:rPr>
      </w:pPr>
      <w:r w:rsidRPr="002D0A71">
        <w:rPr>
          <w:lang w:eastAsia="de-CH"/>
        </w:rPr>
        <w:t xml:space="preserve">Island repulsion (Gassy emission) </w:t>
      </w:r>
    </w:p>
    <w:p w:rsidR="001A06A5" w:rsidRPr="00DE7DB8" w:rsidRDefault="001A06A5" w:rsidP="008E301F">
      <w:pPr>
        <w:spacing w:before="100" w:beforeAutospacing="1" w:after="100" w:afterAutospacing="1" w:line="240" w:lineRule="auto"/>
        <w:rPr>
          <w:lang w:eastAsia="de-CH"/>
        </w:rPr>
      </w:pPr>
      <w:r w:rsidRPr="00DE7DB8">
        <w:rPr>
          <w:lang w:eastAsia="de-CH"/>
        </w:rPr>
        <w:t>The player can change the path of an island either temporarily or completely. He does so by</w:t>
      </w:r>
      <w:r w:rsidRPr="002D0A71">
        <w:rPr>
          <w:rFonts w:ascii="Times New Roman" w:hAnsi="Times New Roman"/>
          <w:sz w:val="24"/>
          <w:szCs w:val="24"/>
          <w:lang w:eastAsia="de-CH"/>
        </w:rPr>
        <w:t xml:space="preserve"> </w:t>
      </w:r>
      <w:r w:rsidRPr="00DE7DB8">
        <w:rPr>
          <w:lang w:eastAsia="de-CH"/>
        </w:rPr>
        <w:t xml:space="preserve">grasping the island and </w:t>
      </w:r>
      <w:r w:rsidRPr="00DE7DB8">
        <w:t>emits</w:t>
      </w:r>
      <w:r w:rsidRPr="00DE7DB8">
        <w:rPr>
          <w:lang w:eastAsia="de-CH"/>
        </w:rPr>
        <w:t xml:space="preserve"> a burst of air using his jet pack. </w:t>
      </w:r>
    </w:p>
    <w:p w:rsidR="001A06A5" w:rsidRPr="002D0A71" w:rsidRDefault="001A06A5" w:rsidP="008E301F">
      <w:pPr>
        <w:pStyle w:val="berschrift4"/>
        <w:rPr>
          <w:lang w:eastAsia="de-CH"/>
        </w:rPr>
      </w:pPr>
      <w:r w:rsidRPr="002D0A71">
        <w:rPr>
          <w:lang w:eastAsia="de-CH"/>
        </w:rPr>
        <w:t xml:space="preserve">Direct combat (Mano-a-Mano) </w:t>
      </w:r>
    </w:p>
    <w:p w:rsidR="001A06A5" w:rsidRPr="002D0A71" w:rsidRDefault="001A06A5" w:rsidP="008E301F">
      <w:pPr>
        <w:rPr>
          <w:lang w:eastAsia="de-CH"/>
        </w:rPr>
      </w:pPr>
      <w:r w:rsidRPr="002D0A71">
        <w:rPr>
          <w:lang w:eastAsia="de-CH"/>
        </w:rPr>
        <w:t xml:space="preserve">Every player has a melee attack ability which costs no energy. A melee attack will both deduce health from his enemy as well as physically push the opponent away from the attacker. The latter one can be exploited to push an opponent over the edge of an island. </w:t>
      </w:r>
    </w:p>
    <w:p w:rsidR="001A06A5" w:rsidRPr="002D0A71" w:rsidRDefault="001A06A5" w:rsidP="008E301F">
      <w:pPr>
        <w:rPr>
          <w:lang w:eastAsia="de-CH"/>
        </w:rPr>
      </w:pPr>
      <w:r w:rsidRPr="002D0A71">
        <w:rPr>
          <w:lang w:eastAsia="de-CH"/>
        </w:rPr>
        <w:lastRenderedPageBreak/>
        <w:t xml:space="preserve">Furthermore, every player has energy as a resource. Energy will recharge itself with time and can be used to perform the following actions: </w:t>
      </w:r>
    </w:p>
    <w:p w:rsidR="001A06A5" w:rsidRDefault="001A06A5" w:rsidP="008E301F">
      <w:pPr>
        <w:pStyle w:val="berschrift4"/>
      </w:pPr>
      <w:r w:rsidRPr="00DE7DB8">
        <w:t xml:space="preserve">Indirect combat (Chicken tactics) </w:t>
      </w:r>
    </w:p>
    <w:p w:rsidR="001A06A5" w:rsidRPr="002D0A71" w:rsidRDefault="001A06A5" w:rsidP="008E301F">
      <w:pPr>
        <w:rPr>
          <w:lang w:eastAsia="de-CH"/>
        </w:rPr>
      </w:pPr>
      <w:r w:rsidRPr="002D0A71">
        <w:rPr>
          <w:lang w:eastAsia="de-CH"/>
        </w:rPr>
        <w:t xml:space="preserve">A player has various means of indirect combat in the form of special abilities: </w:t>
      </w:r>
    </w:p>
    <w:p w:rsidR="001A06A5" w:rsidRPr="00DE7DB8" w:rsidRDefault="001A06A5" w:rsidP="008E301F">
      <w:pPr>
        <w:pStyle w:val="Listenabsatz"/>
        <w:numPr>
          <w:ilvl w:val="0"/>
          <w:numId w:val="5"/>
        </w:numPr>
        <w:jc w:val="left"/>
        <w:rPr>
          <w:lang w:eastAsia="de-CH"/>
        </w:rPr>
      </w:pPr>
      <w:r w:rsidRPr="00DE7DB8">
        <w:rPr>
          <w:lang w:eastAsia="de-CH"/>
        </w:rPr>
        <w:t xml:space="preserve">Ice spike. The player can specify a direction in which, subsequently, a spike is sent off. If the spike hits an enemy, he will get hurt and pushed back. If the spike hits a rising fire ball, an island will be built. </w:t>
      </w:r>
    </w:p>
    <w:p w:rsidR="001A06A5" w:rsidRPr="00DE7DB8" w:rsidRDefault="001A06A5" w:rsidP="008E301F">
      <w:pPr>
        <w:pStyle w:val="Listenabsatz"/>
        <w:numPr>
          <w:ilvl w:val="0"/>
          <w:numId w:val="5"/>
        </w:numPr>
        <w:jc w:val="left"/>
        <w:rPr>
          <w:lang w:eastAsia="de-CH"/>
        </w:rPr>
      </w:pPr>
      <w:r w:rsidRPr="00DE7DB8">
        <w:rPr>
          <w:lang w:eastAsia="de-CH"/>
        </w:rPr>
        <w:t xml:space="preserve">Snow storm. The player can specify a point in range; a cloud will appear and start snowing on the creatures below it, causing damage. </w:t>
      </w:r>
    </w:p>
    <w:p w:rsidR="001A06A5" w:rsidRPr="00DE7DB8" w:rsidRDefault="001A06A5" w:rsidP="008E301F">
      <w:pPr>
        <w:pStyle w:val="Listenabsatz"/>
        <w:numPr>
          <w:ilvl w:val="0"/>
          <w:numId w:val="5"/>
        </w:numPr>
        <w:jc w:val="left"/>
        <w:rPr>
          <w:lang w:eastAsia="de-CH"/>
        </w:rPr>
      </w:pPr>
      <w:r w:rsidRPr="00DE7DB8">
        <w:rPr>
          <w:lang w:eastAsia="de-CH"/>
        </w:rPr>
        <w:t xml:space="preserve">Fire wall. The player can lighten up a fire on the floor which will remain there for a fixed amount of time. Players stepping on the fire will be hurt. </w:t>
      </w:r>
    </w:p>
    <w:p w:rsidR="001A06A5" w:rsidRPr="00DE7DB8" w:rsidRDefault="001A06A5" w:rsidP="008E301F">
      <w:pPr>
        <w:pStyle w:val="Listenabsatz"/>
        <w:numPr>
          <w:ilvl w:val="0"/>
          <w:numId w:val="5"/>
        </w:numPr>
        <w:jc w:val="left"/>
        <w:rPr>
          <w:lang w:eastAsia="de-CH"/>
        </w:rPr>
      </w:pPr>
      <w:r w:rsidRPr="00DE7DB8">
        <w:rPr>
          <w:lang w:eastAsia="de-CH"/>
        </w:rPr>
        <w:t xml:space="preserve">Small robot spawning: The player can spawn a robot on the current island which will be there for a fixed amount of time and attack all enemies stepping on the island. </w:t>
      </w:r>
    </w:p>
    <w:p w:rsidR="001A06A5" w:rsidRPr="008E301F" w:rsidRDefault="001A06A5" w:rsidP="008E301F">
      <w:pPr>
        <w:ind w:left="360"/>
        <w:rPr>
          <w:rFonts w:eastAsia="Times New Roman"/>
          <w:lang w:eastAsia="de-CH"/>
        </w:rPr>
      </w:pPr>
    </w:p>
    <w:p w:rsidR="001A06A5" w:rsidRDefault="001A06A5">
      <w:pPr>
        <w:rPr>
          <w:caps/>
          <w:spacing w:val="15"/>
          <w:szCs w:val="22"/>
        </w:rPr>
      </w:pPr>
      <w:bookmarkStart w:id="15" w:name="Concept_Sketches"/>
      <w:bookmarkEnd w:id="15"/>
      <w:r>
        <w:br w:type="page"/>
      </w:r>
    </w:p>
    <w:p w:rsidR="001A06A5" w:rsidRPr="00C3660A" w:rsidRDefault="001A06A5" w:rsidP="00C3660A">
      <w:pPr>
        <w:pStyle w:val="berschrift2"/>
      </w:pPr>
      <w:bookmarkStart w:id="16" w:name="_Toc224305270"/>
      <w:r w:rsidRPr="00C3660A">
        <w:lastRenderedPageBreak/>
        <w:t>Concept Sketches</w:t>
      </w:r>
      <w:bookmarkEnd w:id="16"/>
    </w:p>
    <w:p w:rsidR="001A06A5" w:rsidRPr="002D0A71" w:rsidRDefault="001A06A5" w:rsidP="002D0A71">
      <w:pPr>
        <w:spacing w:before="100" w:beforeAutospacing="1" w:after="100" w:afterAutospacing="1"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noProof/>
          <w:color w:val="0000FF"/>
          <w:sz w:val="24"/>
          <w:szCs w:val="24"/>
          <w:lang w:val="de-CH" w:eastAsia="de-CH" w:bidi="ar-SA"/>
        </w:rPr>
        <w:drawing>
          <wp:inline distT="0" distB="0" distL="0" distR="0">
            <wp:extent cx="5760720" cy="49628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60720" cy="4962870"/>
                    </a:xfrm>
                    <a:prstGeom prst="rect">
                      <a:avLst/>
                    </a:prstGeom>
                    <a:noFill/>
                    <a:ln w="9525">
                      <a:noFill/>
                      <a:miter lim="800000"/>
                      <a:headEnd/>
                      <a:tailEnd/>
                    </a:ln>
                  </pic:spPr>
                </pic:pic>
              </a:graphicData>
            </a:graphic>
          </wp:inline>
        </w:drawing>
      </w:r>
    </w:p>
    <w:p w:rsidR="001A06A5" w:rsidRPr="002D0A71" w:rsidRDefault="001A06A5" w:rsidP="00DE7DB8">
      <w:pPr>
        <w:rPr>
          <w:rFonts w:eastAsia="Times New Roman"/>
          <w:lang w:eastAsia="de-CH"/>
        </w:rPr>
      </w:pPr>
      <w:r w:rsidRPr="002D0A71">
        <w:rPr>
          <w:rFonts w:eastAsia="Times New Roman"/>
          <w:lang w:eastAsia="de-CH"/>
        </w:rPr>
        <w:t>On this image one sees:</w:t>
      </w:r>
    </w:p>
    <w:p w:rsidR="001A06A5" w:rsidRPr="00DE7DB8" w:rsidRDefault="001A06A5" w:rsidP="00DE7DB8">
      <w:pPr>
        <w:pStyle w:val="Listenabsatz"/>
        <w:numPr>
          <w:ilvl w:val="0"/>
          <w:numId w:val="6"/>
        </w:numPr>
        <w:rPr>
          <w:rFonts w:eastAsia="Times New Roman"/>
          <w:lang w:eastAsia="de-CH"/>
        </w:rPr>
      </w:pPr>
      <w:r w:rsidRPr="00DE7DB8">
        <w:rPr>
          <w:rFonts w:eastAsia="Times New Roman"/>
          <w:lang w:eastAsia="de-CH"/>
        </w:rPr>
        <w:t xml:space="preserve">4 pillars </w:t>
      </w:r>
    </w:p>
    <w:p w:rsidR="001A06A5" w:rsidRPr="00DE7DB8" w:rsidRDefault="001A06A5" w:rsidP="00DE7DB8">
      <w:pPr>
        <w:pStyle w:val="Listenabsatz"/>
        <w:numPr>
          <w:ilvl w:val="0"/>
          <w:numId w:val="6"/>
        </w:numPr>
        <w:rPr>
          <w:rFonts w:eastAsia="Times New Roman"/>
          <w:lang w:eastAsia="de-CH"/>
        </w:rPr>
      </w:pPr>
      <w:r w:rsidRPr="00DE7DB8">
        <w:rPr>
          <w:rFonts w:eastAsia="Times New Roman"/>
          <w:lang w:eastAsia="de-CH"/>
        </w:rPr>
        <w:t xml:space="preserve">3 Islands floating, two of them on the same height </w:t>
      </w:r>
    </w:p>
    <w:p w:rsidR="001A06A5" w:rsidRPr="00DE7DB8" w:rsidRDefault="001A06A5" w:rsidP="00F10F14">
      <w:pPr>
        <w:pStyle w:val="Listenabsatz"/>
        <w:numPr>
          <w:ilvl w:val="0"/>
          <w:numId w:val="6"/>
        </w:numPr>
        <w:jc w:val="left"/>
        <w:rPr>
          <w:lang w:eastAsia="de-CH"/>
        </w:rPr>
      </w:pPr>
      <w:r w:rsidRPr="00DE7DB8">
        <w:rPr>
          <w:lang w:eastAsia="de-CH"/>
        </w:rPr>
        <w:t>Estimated collision point between</w:t>
      </w:r>
      <w:r>
        <w:rPr>
          <w:lang w:eastAsia="de-CH"/>
        </w:rPr>
        <w:t xml:space="preserve"> the</w:t>
      </w:r>
      <w:r w:rsidRPr="00DE7DB8">
        <w:rPr>
          <w:lang w:eastAsia="de-CH"/>
        </w:rPr>
        <w:t xml:space="preserve"> green and </w:t>
      </w:r>
      <w:r>
        <w:rPr>
          <w:lang w:eastAsia="de-CH"/>
        </w:rPr>
        <w:t xml:space="preserve">the </w:t>
      </w:r>
      <w:r w:rsidRPr="00DE7DB8">
        <w:rPr>
          <w:lang w:eastAsia="de-CH"/>
        </w:rPr>
        <w:t>brown island. After the collis</w:t>
      </w:r>
      <w:r>
        <w:rPr>
          <w:lang w:eastAsia="de-CH"/>
        </w:rPr>
        <w:t xml:space="preserve">ion, </w:t>
      </w:r>
      <w:r w:rsidRPr="00DE7DB8">
        <w:rPr>
          <w:lang w:eastAsia="de-CH"/>
        </w:rPr>
        <w:t xml:space="preserve">they will </w:t>
      </w:r>
      <w:r>
        <w:rPr>
          <w:lang w:eastAsia="de-CH"/>
        </w:rPr>
        <w:t>change their movement direction.</w:t>
      </w:r>
    </w:p>
    <w:p w:rsidR="001A06A5" w:rsidRPr="00DE7DB8" w:rsidRDefault="001A06A5" w:rsidP="00DE7DB8">
      <w:pPr>
        <w:pStyle w:val="Listenabsatz"/>
        <w:numPr>
          <w:ilvl w:val="0"/>
          <w:numId w:val="6"/>
        </w:numPr>
        <w:rPr>
          <w:rFonts w:eastAsia="Times New Roman"/>
          <w:lang w:eastAsia="de-CH"/>
        </w:rPr>
      </w:pPr>
      <w:r w:rsidRPr="00DE7DB8">
        <w:rPr>
          <w:rFonts w:eastAsia="Times New Roman"/>
          <w:lang w:eastAsia="de-CH"/>
        </w:rPr>
        <w:t xml:space="preserve">Players are visualized by rectangles. Player 1 sits on the brown island waiting to shoot at player 2. Player two on the other hand flees from the crash </w:t>
      </w:r>
      <w:r>
        <w:rPr>
          <w:rFonts w:eastAsia="Times New Roman"/>
          <w:lang w:eastAsia="de-CH"/>
        </w:rPr>
        <w:t>on</w:t>
      </w:r>
      <w:r w:rsidRPr="00DE7DB8">
        <w:rPr>
          <w:rFonts w:eastAsia="Times New Roman"/>
          <w:lang w:eastAsia="de-CH"/>
        </w:rPr>
        <w:t xml:space="preserve">to the </w:t>
      </w:r>
      <w:r>
        <w:rPr>
          <w:rFonts w:eastAsia="Times New Roman"/>
          <w:lang w:eastAsia="de-CH"/>
        </w:rPr>
        <w:t>b</w:t>
      </w:r>
      <w:r w:rsidRPr="00DE7DB8">
        <w:rPr>
          <w:rFonts w:eastAsia="Times New Roman"/>
          <w:lang w:eastAsia="de-CH"/>
        </w:rPr>
        <w:t xml:space="preserve">lue </w:t>
      </w:r>
      <w:r>
        <w:rPr>
          <w:rFonts w:eastAsia="Times New Roman"/>
          <w:lang w:eastAsia="de-CH"/>
        </w:rPr>
        <w:t>i</w:t>
      </w:r>
      <w:r w:rsidRPr="00DE7DB8">
        <w:rPr>
          <w:rFonts w:eastAsia="Times New Roman"/>
          <w:lang w:eastAsia="de-CH"/>
        </w:rPr>
        <w:t xml:space="preserve">sland. </w:t>
      </w:r>
    </w:p>
    <w:p w:rsidR="001A06A5" w:rsidRDefault="001A06A5">
      <w:pPr>
        <w:rPr>
          <w:rFonts w:eastAsia="Times New Roman"/>
          <w:b/>
          <w:bCs/>
          <w:caps/>
          <w:color w:val="FFFFFF" w:themeColor="background1"/>
          <w:spacing w:val="15"/>
          <w:szCs w:val="22"/>
          <w:lang w:eastAsia="de-CH"/>
        </w:rPr>
      </w:pPr>
      <w:bookmarkStart w:id="17" w:name="Requirements"/>
      <w:bookmarkEnd w:id="17"/>
      <w:r>
        <w:rPr>
          <w:rFonts w:eastAsia="Times New Roman"/>
          <w:lang w:eastAsia="de-CH"/>
        </w:rPr>
        <w:br w:type="page"/>
      </w:r>
    </w:p>
    <w:p w:rsidR="001A06A5" w:rsidRDefault="001A06A5" w:rsidP="00DE7DB8">
      <w:pPr>
        <w:pStyle w:val="berschrift1"/>
        <w:rPr>
          <w:rFonts w:eastAsia="Times New Roman"/>
          <w:lang w:eastAsia="de-CH"/>
        </w:rPr>
      </w:pPr>
      <w:bookmarkStart w:id="18" w:name="_Ref223763759"/>
      <w:bookmarkStart w:id="19" w:name="_Toc224305271"/>
      <w:r>
        <w:rPr>
          <w:rFonts w:eastAsia="Times New Roman"/>
          <w:lang w:eastAsia="de-CH"/>
        </w:rPr>
        <w:lastRenderedPageBreak/>
        <w:t xml:space="preserve">Formal </w:t>
      </w:r>
      <w:r w:rsidRPr="002D0A71">
        <w:rPr>
          <w:rFonts w:eastAsia="Times New Roman"/>
          <w:lang w:eastAsia="de-CH"/>
        </w:rPr>
        <w:t>Requirements</w:t>
      </w:r>
      <w:bookmarkEnd w:id="18"/>
      <w:bookmarkEnd w:id="19"/>
    </w:p>
    <w:p w:rsidR="001A06A5" w:rsidRPr="00DB335A" w:rsidRDefault="001A06A5" w:rsidP="00855198">
      <w:pPr>
        <w:pStyle w:val="berschrift2"/>
        <w:jc w:val="left"/>
        <w:rPr>
          <w:lang w:eastAsia="de-CH"/>
        </w:rPr>
      </w:pPr>
      <w:bookmarkStart w:id="20" w:name="_Toc224305272"/>
      <w:r>
        <w:rPr>
          <w:lang w:eastAsia="de-CH"/>
        </w:rPr>
        <w:t>General</w:t>
      </w:r>
      <w:bookmarkEnd w:id="20"/>
    </w:p>
    <w:tbl>
      <w:tblPr>
        <w:tblStyle w:val="MediumShading1-Accent11"/>
        <w:tblW w:w="5000" w:type="pct"/>
        <w:tblLook w:val="04A0"/>
      </w:tblPr>
      <w:tblGrid>
        <w:gridCol w:w="932"/>
        <w:gridCol w:w="1639"/>
        <w:gridCol w:w="5843"/>
      </w:tblGrid>
      <w:tr w:rsidR="001A06A5" w:rsidRPr="0022786C" w:rsidTr="0022786C">
        <w:trPr>
          <w:cnfStyle w:val="100000000000"/>
        </w:trPr>
        <w:tc>
          <w:tcPr>
            <w:cnfStyle w:val="001000000000"/>
            <w:tcW w:w="0" w:type="auto"/>
            <w:hideMark/>
          </w:tcPr>
          <w:p w:rsidR="001A06A5" w:rsidRPr="0022786C" w:rsidRDefault="001A06A5"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1A06A5" w:rsidRPr="0022786C" w:rsidRDefault="001A06A5"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1A06A5" w:rsidRPr="0022786C" w:rsidRDefault="001A06A5"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1A06A5" w:rsidRPr="002D0A71" w:rsidTr="0027336B">
        <w:trPr>
          <w:cnfStyle w:val="000000100000"/>
        </w:trPr>
        <w:tc>
          <w:tcPr>
            <w:cnfStyle w:val="001000000000"/>
            <w:tcW w:w="504" w:type="pct"/>
            <w:hideMark/>
          </w:tcPr>
          <w:p w:rsidR="001A06A5" w:rsidRPr="008C68A5" w:rsidRDefault="001A06A5"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01 </w:t>
            </w:r>
          </w:p>
        </w:tc>
        <w:tc>
          <w:tcPr>
            <w:tcW w:w="999" w:type="pct"/>
            <w:hideMark/>
          </w:tcPr>
          <w:p w:rsidR="001A06A5" w:rsidRPr="00FC4017" w:rsidRDefault="001A06A5" w:rsidP="003A5404">
            <w:pPr>
              <w:jc w:val="left"/>
              <w:cnfStyle w:val="000000100000"/>
              <w:rPr>
                <w:lang w:eastAsia="de-CH"/>
              </w:rPr>
            </w:pPr>
            <w:r w:rsidRPr="00FC4017">
              <w:rPr>
                <w:lang w:eastAsia="de-CH"/>
              </w:rPr>
              <w:t xml:space="preserve">Basic Camera </w:t>
            </w:r>
          </w:p>
        </w:tc>
        <w:tc>
          <w:tcPr>
            <w:tcW w:w="3497" w:type="pct"/>
            <w:hideMark/>
          </w:tcPr>
          <w:p w:rsidR="001A06A5" w:rsidRPr="00FC4017" w:rsidRDefault="001A06A5" w:rsidP="00ED140D">
            <w:pPr>
              <w:jc w:val="left"/>
              <w:cnfStyle w:val="000000100000"/>
              <w:rPr>
                <w:lang w:eastAsia="de-CH"/>
              </w:rPr>
            </w:pPr>
            <w:r w:rsidRPr="00FC4017">
              <w:rPr>
                <w:lang w:eastAsia="de-CH"/>
              </w:rPr>
              <w:t xml:space="preserve">The basic camera films the scene from a predefined position. The whole game area is always visible. </w:t>
            </w:r>
          </w:p>
        </w:tc>
      </w:tr>
      <w:tr w:rsidR="001A06A5" w:rsidRPr="002D0A71" w:rsidTr="0022786C">
        <w:trPr>
          <w:cnfStyle w:val="000000010000"/>
        </w:trPr>
        <w:tc>
          <w:tcPr>
            <w:cnfStyle w:val="001000000000"/>
            <w:tcW w:w="0" w:type="auto"/>
            <w:hideMark/>
          </w:tcPr>
          <w:p w:rsidR="001A06A5" w:rsidRPr="008C68A5" w:rsidRDefault="001A06A5"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02 </w:t>
            </w:r>
          </w:p>
        </w:tc>
        <w:tc>
          <w:tcPr>
            <w:tcW w:w="0" w:type="auto"/>
            <w:hideMark/>
          </w:tcPr>
          <w:p w:rsidR="001A06A5" w:rsidRPr="00FC4017" w:rsidRDefault="001A06A5" w:rsidP="003A5404">
            <w:pPr>
              <w:jc w:val="left"/>
              <w:cnfStyle w:val="000000010000"/>
              <w:rPr>
                <w:lang w:eastAsia="de-CH"/>
              </w:rPr>
            </w:pPr>
            <w:r w:rsidRPr="00FC4017">
              <w:rPr>
                <w:lang w:eastAsia="de-CH"/>
              </w:rPr>
              <w:t xml:space="preserve">Advanced Camera </w:t>
            </w:r>
          </w:p>
        </w:tc>
        <w:tc>
          <w:tcPr>
            <w:tcW w:w="0" w:type="auto"/>
            <w:hideMark/>
          </w:tcPr>
          <w:p w:rsidR="001A06A5" w:rsidRPr="00FC4017" w:rsidRDefault="001A06A5" w:rsidP="00ED140D">
            <w:pPr>
              <w:jc w:val="left"/>
              <w:cnfStyle w:val="000000010000"/>
              <w:rPr>
                <w:lang w:eastAsia="de-CH"/>
              </w:rPr>
            </w:pPr>
            <w:r w:rsidRPr="00FC4017">
              <w:rPr>
                <w:lang w:eastAsia="de-CH"/>
              </w:rPr>
              <w:t xml:space="preserve">The camera films the scene from a varying position. It always films from the same side, but height an zoom may vary depending on the optimal setting. </w:t>
            </w:r>
          </w:p>
        </w:tc>
      </w:tr>
      <w:tr w:rsidR="001A06A5" w:rsidRPr="002D0A71" w:rsidTr="0022786C">
        <w:trPr>
          <w:cnfStyle w:val="000000100000"/>
        </w:trPr>
        <w:tc>
          <w:tcPr>
            <w:cnfStyle w:val="001000000000"/>
            <w:tcW w:w="0" w:type="auto"/>
            <w:hideMark/>
          </w:tcPr>
          <w:p w:rsidR="001A06A5" w:rsidRPr="008C68A5" w:rsidRDefault="001A06A5"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03 </w:t>
            </w:r>
          </w:p>
        </w:tc>
        <w:tc>
          <w:tcPr>
            <w:tcW w:w="0" w:type="auto"/>
            <w:hideMark/>
          </w:tcPr>
          <w:p w:rsidR="001A06A5" w:rsidRPr="00FC4017" w:rsidRDefault="001A06A5" w:rsidP="003A5404">
            <w:pPr>
              <w:jc w:val="left"/>
              <w:cnfStyle w:val="000000100000"/>
              <w:rPr>
                <w:lang w:eastAsia="de-CH"/>
              </w:rPr>
            </w:pPr>
            <w:r w:rsidRPr="00FC4017">
              <w:rPr>
                <w:lang w:eastAsia="de-CH"/>
              </w:rPr>
              <w:t xml:space="preserve">Basic Software Framework </w:t>
            </w:r>
          </w:p>
        </w:tc>
        <w:tc>
          <w:tcPr>
            <w:tcW w:w="0" w:type="auto"/>
            <w:hideMark/>
          </w:tcPr>
          <w:p w:rsidR="001A06A5" w:rsidRPr="00FC4017" w:rsidRDefault="001A06A5" w:rsidP="00ED140D">
            <w:pPr>
              <w:jc w:val="left"/>
              <w:cnfStyle w:val="000000100000"/>
              <w:rPr>
                <w:lang w:eastAsia="de-CH"/>
              </w:rPr>
            </w:pPr>
            <w:r w:rsidRPr="00FC4017">
              <w:rPr>
                <w:lang w:eastAsia="de-CH"/>
              </w:rPr>
              <w:t xml:space="preserve">Setting up a generic framework that is expandable, embeds the game logic, graphics and similar. The framework should be built as much on XNA as possible. But still every new feature should be addable as a separate component. </w:t>
            </w:r>
          </w:p>
        </w:tc>
      </w:tr>
      <w:tr w:rsidR="001A06A5" w:rsidRPr="002D0A71" w:rsidTr="0022786C">
        <w:trPr>
          <w:cnfStyle w:val="000000010000"/>
        </w:trPr>
        <w:tc>
          <w:tcPr>
            <w:cnfStyle w:val="001000000000"/>
            <w:tcW w:w="0" w:type="auto"/>
            <w:hideMark/>
          </w:tcPr>
          <w:p w:rsidR="001A06A5" w:rsidRPr="008C68A5" w:rsidRDefault="001A06A5"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04 </w:t>
            </w:r>
          </w:p>
        </w:tc>
        <w:tc>
          <w:tcPr>
            <w:tcW w:w="0" w:type="auto"/>
            <w:hideMark/>
          </w:tcPr>
          <w:p w:rsidR="001A06A5" w:rsidRPr="00FC4017" w:rsidRDefault="001A06A5" w:rsidP="003A5404">
            <w:pPr>
              <w:jc w:val="left"/>
              <w:cnfStyle w:val="000000010000"/>
              <w:rPr>
                <w:lang w:eastAsia="de-CH"/>
              </w:rPr>
            </w:pPr>
            <w:r w:rsidRPr="00FC4017">
              <w:rPr>
                <w:lang w:eastAsia="de-CH"/>
              </w:rPr>
              <w:t xml:space="preserve">HDR Rendering </w:t>
            </w:r>
          </w:p>
        </w:tc>
        <w:tc>
          <w:tcPr>
            <w:tcW w:w="0" w:type="auto"/>
            <w:hideMark/>
          </w:tcPr>
          <w:p w:rsidR="001A06A5" w:rsidRPr="00FC4017" w:rsidRDefault="001A06A5" w:rsidP="00ED140D">
            <w:pPr>
              <w:jc w:val="left"/>
              <w:cnfStyle w:val="000000010000"/>
              <w:rPr>
                <w:lang w:eastAsia="de-CH"/>
              </w:rPr>
            </w:pPr>
            <w:r w:rsidRPr="00FC4017">
              <w:rPr>
                <w:lang w:eastAsia="de-CH"/>
              </w:rPr>
              <w:t xml:space="preserve">Setting up the renderer to render with high definition textures and effects. This feature significantly improves the visual appearance of the game. </w:t>
            </w:r>
          </w:p>
        </w:tc>
      </w:tr>
      <w:tr w:rsidR="001A06A5" w:rsidRPr="002D0A71" w:rsidTr="0022786C">
        <w:trPr>
          <w:cnfStyle w:val="000000100000"/>
        </w:trPr>
        <w:tc>
          <w:tcPr>
            <w:cnfStyle w:val="001000000000"/>
            <w:tcW w:w="0" w:type="auto"/>
          </w:tcPr>
          <w:p w:rsidR="001A06A5" w:rsidRDefault="001A06A5" w:rsidP="00855198">
            <w:pPr>
              <w:jc w:val="left"/>
              <w:rPr>
                <w:rFonts w:eastAsia="Times New Roman"/>
                <w:lang w:eastAsia="de-CH"/>
              </w:rPr>
            </w:pPr>
            <w:r>
              <w:rPr>
                <w:rFonts w:eastAsia="Times New Roman"/>
                <w:lang w:eastAsia="de-CH"/>
              </w:rPr>
              <w:t>ReqG05</w:t>
            </w:r>
          </w:p>
        </w:tc>
        <w:tc>
          <w:tcPr>
            <w:tcW w:w="0" w:type="auto"/>
          </w:tcPr>
          <w:p w:rsidR="001A06A5" w:rsidRPr="00FC4017" w:rsidRDefault="001A06A5" w:rsidP="003A5404">
            <w:pPr>
              <w:jc w:val="left"/>
              <w:cnfStyle w:val="000000100000"/>
              <w:rPr>
                <w:lang w:eastAsia="de-CH"/>
              </w:rPr>
            </w:pPr>
            <w:r>
              <w:rPr>
                <w:lang w:eastAsia="de-CH"/>
              </w:rPr>
              <w:t>Shadow Rendering</w:t>
            </w:r>
          </w:p>
        </w:tc>
        <w:tc>
          <w:tcPr>
            <w:tcW w:w="0" w:type="auto"/>
          </w:tcPr>
          <w:p w:rsidR="001A06A5" w:rsidRPr="00890815" w:rsidRDefault="001A06A5" w:rsidP="003A5404">
            <w:pPr>
              <w:jc w:val="left"/>
              <w:cnfStyle w:val="000000100000"/>
              <w:rPr>
                <w:lang w:eastAsia="de-CH"/>
              </w:rPr>
            </w:pPr>
            <w:r>
              <w:rPr>
                <w:lang w:eastAsia="de-CH"/>
              </w:rPr>
              <w:t>Rendering the scene with shadows using a state-of-the art technique.</w:t>
            </w:r>
          </w:p>
        </w:tc>
      </w:tr>
      <w:tr w:rsidR="001A06A5" w:rsidRPr="002D0A71" w:rsidTr="0022786C">
        <w:trPr>
          <w:cnfStyle w:val="000000010000"/>
        </w:trPr>
        <w:tc>
          <w:tcPr>
            <w:cnfStyle w:val="001000000000"/>
            <w:tcW w:w="0" w:type="auto"/>
          </w:tcPr>
          <w:p w:rsidR="001A06A5" w:rsidRDefault="001A06A5" w:rsidP="003A5404">
            <w:pPr>
              <w:jc w:val="left"/>
              <w:rPr>
                <w:rFonts w:eastAsia="Times New Roman"/>
                <w:lang w:eastAsia="de-CH"/>
              </w:rPr>
            </w:pPr>
            <w:r>
              <w:rPr>
                <w:rFonts w:eastAsia="Times New Roman"/>
                <w:lang w:eastAsia="de-CH"/>
              </w:rPr>
              <w:t>ReqG06</w:t>
            </w:r>
          </w:p>
        </w:tc>
        <w:tc>
          <w:tcPr>
            <w:tcW w:w="0" w:type="auto"/>
          </w:tcPr>
          <w:p w:rsidR="001A06A5" w:rsidRPr="00FC4017" w:rsidRDefault="001A06A5" w:rsidP="003A5404">
            <w:pPr>
              <w:jc w:val="left"/>
              <w:cnfStyle w:val="000000010000"/>
              <w:rPr>
                <w:lang w:eastAsia="de-CH"/>
              </w:rPr>
            </w:pPr>
            <w:r w:rsidRPr="00FC4017">
              <w:rPr>
                <w:lang w:eastAsia="de-CH"/>
              </w:rPr>
              <w:t>Statistics</w:t>
            </w:r>
          </w:p>
        </w:tc>
        <w:tc>
          <w:tcPr>
            <w:tcW w:w="0" w:type="auto"/>
          </w:tcPr>
          <w:p w:rsidR="001A06A5" w:rsidRPr="00FC4017" w:rsidRDefault="001A06A5" w:rsidP="003A5404">
            <w:pPr>
              <w:jc w:val="left"/>
              <w:cnfStyle w:val="000000010000"/>
              <w:rPr>
                <w:lang w:eastAsia="de-CH"/>
              </w:rPr>
            </w:pPr>
            <w:r w:rsidRPr="00FC4017">
              <w:rPr>
                <w:lang w:eastAsia="de-CH"/>
              </w:rPr>
              <w:t>Keep track about players win and looses, their longest live, their fastest kill</w:t>
            </w:r>
            <w:r>
              <w:rPr>
                <w:lang w:eastAsia="de-CH"/>
              </w:rPr>
              <w:t xml:space="preserve"> and</w:t>
            </w:r>
            <w:r w:rsidRPr="00FC4017">
              <w:rPr>
                <w:lang w:eastAsia="de-CH"/>
              </w:rPr>
              <w:t xml:space="preserve"> their fastest death</w:t>
            </w:r>
            <w:r>
              <w:rPr>
                <w:lang w:eastAsia="de-CH"/>
              </w:rPr>
              <w:t>.</w:t>
            </w:r>
          </w:p>
        </w:tc>
      </w:tr>
    </w:tbl>
    <w:p w:rsidR="001A06A5" w:rsidRDefault="001A06A5" w:rsidP="00855198">
      <w:pPr>
        <w:pStyle w:val="berschrift2"/>
        <w:jc w:val="left"/>
        <w:rPr>
          <w:lang w:eastAsia="de-CH"/>
        </w:rPr>
      </w:pPr>
      <w:bookmarkStart w:id="21" w:name="_Toc224305273"/>
      <w:r>
        <w:rPr>
          <w:lang w:eastAsia="de-CH"/>
        </w:rPr>
        <w:t>GUI AND HUD</w:t>
      </w:r>
      <w:bookmarkEnd w:id="21"/>
    </w:p>
    <w:tbl>
      <w:tblPr>
        <w:tblStyle w:val="MediumShading1-Accent11"/>
        <w:tblW w:w="5000" w:type="pct"/>
        <w:tblLook w:val="04A0"/>
      </w:tblPr>
      <w:tblGrid>
        <w:gridCol w:w="994"/>
        <w:gridCol w:w="1609"/>
        <w:gridCol w:w="5811"/>
      </w:tblGrid>
      <w:tr w:rsidR="001A06A5" w:rsidRPr="0022786C" w:rsidTr="00B116A8">
        <w:trPr>
          <w:cnfStyle w:val="100000000000"/>
        </w:trPr>
        <w:tc>
          <w:tcPr>
            <w:cnfStyle w:val="001000000000"/>
            <w:tcW w:w="0" w:type="auto"/>
            <w:hideMark/>
          </w:tcPr>
          <w:p w:rsidR="001A06A5" w:rsidRPr="0022786C" w:rsidRDefault="001A06A5"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1A06A5" w:rsidRPr="0022786C" w:rsidRDefault="001A06A5"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1A06A5" w:rsidRPr="0022786C" w:rsidRDefault="001A06A5"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1A06A5" w:rsidRPr="002D0A71" w:rsidTr="0011438F">
        <w:trPr>
          <w:cnfStyle w:val="000000100000"/>
        </w:trPr>
        <w:tc>
          <w:tcPr>
            <w:cnfStyle w:val="001000000000"/>
            <w:tcW w:w="535" w:type="pct"/>
            <w:hideMark/>
          </w:tcPr>
          <w:p w:rsidR="001A06A5" w:rsidRPr="008C68A5" w:rsidRDefault="001A06A5" w:rsidP="00855198">
            <w:pPr>
              <w:jc w:val="left"/>
              <w:rPr>
                <w:rFonts w:eastAsia="Times New Roman"/>
                <w:lang w:eastAsia="de-CH"/>
              </w:rPr>
            </w:pPr>
            <w:r>
              <w:rPr>
                <w:rFonts w:eastAsia="Times New Roman"/>
                <w:lang w:eastAsia="de-CH"/>
              </w:rPr>
              <w:t>ReqUI</w:t>
            </w:r>
            <w:r w:rsidRPr="008C68A5">
              <w:rPr>
                <w:rFonts w:eastAsia="Times New Roman"/>
                <w:lang w:eastAsia="de-CH"/>
              </w:rPr>
              <w:t xml:space="preserve">01 </w:t>
            </w:r>
          </w:p>
        </w:tc>
        <w:tc>
          <w:tcPr>
            <w:tcW w:w="984" w:type="pct"/>
            <w:hideMark/>
          </w:tcPr>
          <w:p w:rsidR="001A06A5" w:rsidRPr="002D0A71" w:rsidRDefault="001A06A5" w:rsidP="00855198">
            <w:pPr>
              <w:jc w:val="left"/>
              <w:cnfStyle w:val="000000100000"/>
              <w:rPr>
                <w:rFonts w:eastAsia="Times New Roman"/>
                <w:lang w:eastAsia="de-CH"/>
              </w:rPr>
            </w:pPr>
            <w:r>
              <w:rPr>
                <w:rFonts w:eastAsia="Times New Roman"/>
                <w:lang w:eastAsia="de-CH"/>
              </w:rPr>
              <w:t>Start Screen</w:t>
            </w:r>
          </w:p>
        </w:tc>
        <w:tc>
          <w:tcPr>
            <w:tcW w:w="3481" w:type="pct"/>
            <w:hideMark/>
          </w:tcPr>
          <w:p w:rsidR="001A06A5" w:rsidRPr="002D0A71" w:rsidRDefault="001A06A5" w:rsidP="00855198">
            <w:pPr>
              <w:jc w:val="left"/>
              <w:cnfStyle w:val="000000100000"/>
              <w:rPr>
                <w:rFonts w:eastAsia="Times New Roman"/>
                <w:lang w:eastAsia="de-CH"/>
              </w:rPr>
            </w:pPr>
            <w:r>
              <w:rPr>
                <w:rFonts w:eastAsia="Times New Roman"/>
                <w:lang w:eastAsia="de-CH"/>
              </w:rPr>
              <w:t>There is a start screen from where one can start a new game and view the high score.</w:t>
            </w:r>
          </w:p>
        </w:tc>
      </w:tr>
      <w:tr w:rsidR="001A06A5" w:rsidRPr="002D0A71" w:rsidTr="00B116A8">
        <w:trPr>
          <w:cnfStyle w:val="000000010000"/>
        </w:trPr>
        <w:tc>
          <w:tcPr>
            <w:cnfStyle w:val="001000000000"/>
            <w:tcW w:w="535" w:type="pct"/>
            <w:hideMark/>
          </w:tcPr>
          <w:p w:rsidR="001A06A5" w:rsidRPr="008C68A5" w:rsidRDefault="001A06A5" w:rsidP="00855198">
            <w:pPr>
              <w:jc w:val="left"/>
              <w:rPr>
                <w:rFonts w:eastAsia="Times New Roman"/>
                <w:lang w:eastAsia="de-CH"/>
              </w:rPr>
            </w:pPr>
            <w:r>
              <w:rPr>
                <w:rFonts w:eastAsia="Times New Roman"/>
                <w:lang w:eastAsia="de-CH"/>
              </w:rPr>
              <w:t>ReqUI</w:t>
            </w:r>
            <w:r w:rsidRPr="008C68A5">
              <w:rPr>
                <w:rFonts w:eastAsia="Times New Roman"/>
                <w:lang w:eastAsia="de-CH"/>
              </w:rPr>
              <w:t>0</w:t>
            </w:r>
            <w:r>
              <w:rPr>
                <w:rFonts w:eastAsia="Times New Roman"/>
                <w:lang w:eastAsia="de-CH"/>
              </w:rPr>
              <w:t>2</w:t>
            </w:r>
            <w:r w:rsidRPr="008C68A5">
              <w:rPr>
                <w:rFonts w:eastAsia="Times New Roman"/>
                <w:lang w:eastAsia="de-CH"/>
              </w:rPr>
              <w:t xml:space="preserve"> </w:t>
            </w:r>
          </w:p>
        </w:tc>
        <w:tc>
          <w:tcPr>
            <w:tcW w:w="984" w:type="pct"/>
            <w:hideMark/>
          </w:tcPr>
          <w:p w:rsidR="001A06A5" w:rsidRPr="002D0A71" w:rsidRDefault="001A06A5" w:rsidP="00855198">
            <w:pPr>
              <w:jc w:val="left"/>
              <w:cnfStyle w:val="000000010000"/>
              <w:rPr>
                <w:rFonts w:eastAsia="Times New Roman"/>
                <w:lang w:eastAsia="de-CH"/>
              </w:rPr>
            </w:pPr>
            <w:r>
              <w:rPr>
                <w:rFonts w:eastAsia="Times New Roman"/>
                <w:lang w:eastAsia="de-CH"/>
              </w:rPr>
              <w:t>High Score</w:t>
            </w:r>
          </w:p>
        </w:tc>
        <w:tc>
          <w:tcPr>
            <w:tcW w:w="3481" w:type="pct"/>
            <w:hideMark/>
          </w:tcPr>
          <w:p w:rsidR="001A06A5" w:rsidRPr="002D0A71" w:rsidRDefault="001A06A5" w:rsidP="003A5404">
            <w:pPr>
              <w:jc w:val="left"/>
              <w:cnfStyle w:val="000000010000"/>
              <w:rPr>
                <w:rFonts w:eastAsia="Times New Roman"/>
                <w:lang w:eastAsia="de-CH"/>
              </w:rPr>
            </w:pPr>
            <w:r>
              <w:rPr>
                <w:rFonts w:eastAsia="Times New Roman"/>
                <w:lang w:eastAsia="de-CH"/>
              </w:rPr>
              <w:t>The high score features statistics (defined in Req06) about past games.</w:t>
            </w:r>
          </w:p>
        </w:tc>
      </w:tr>
      <w:tr w:rsidR="001A06A5" w:rsidRPr="002D0A71" w:rsidTr="00B116A8">
        <w:trPr>
          <w:cnfStyle w:val="000000100000"/>
        </w:trPr>
        <w:tc>
          <w:tcPr>
            <w:cnfStyle w:val="001000000000"/>
            <w:tcW w:w="535" w:type="pct"/>
            <w:hideMark/>
          </w:tcPr>
          <w:p w:rsidR="001A06A5" w:rsidRDefault="001A06A5" w:rsidP="00855198">
            <w:pPr>
              <w:jc w:val="left"/>
              <w:rPr>
                <w:rFonts w:eastAsia="Times New Roman"/>
                <w:lang w:eastAsia="de-CH"/>
              </w:rPr>
            </w:pPr>
            <w:r>
              <w:rPr>
                <w:rFonts w:eastAsia="Times New Roman"/>
                <w:lang w:eastAsia="de-CH"/>
              </w:rPr>
              <w:t>ReqUI03</w:t>
            </w:r>
          </w:p>
        </w:tc>
        <w:tc>
          <w:tcPr>
            <w:tcW w:w="984" w:type="pct"/>
            <w:hideMark/>
          </w:tcPr>
          <w:p w:rsidR="001A06A5" w:rsidRPr="002D0A71" w:rsidRDefault="001A06A5" w:rsidP="00855198">
            <w:pPr>
              <w:jc w:val="left"/>
              <w:cnfStyle w:val="000000100000"/>
              <w:rPr>
                <w:rFonts w:eastAsia="Times New Roman"/>
                <w:lang w:eastAsia="de-CH"/>
              </w:rPr>
            </w:pPr>
            <w:r>
              <w:rPr>
                <w:rFonts w:eastAsia="Times New Roman"/>
                <w:lang w:eastAsia="de-CH"/>
              </w:rPr>
              <w:t>Text Input</w:t>
            </w:r>
          </w:p>
        </w:tc>
        <w:tc>
          <w:tcPr>
            <w:tcW w:w="3481" w:type="pct"/>
            <w:hideMark/>
          </w:tcPr>
          <w:p w:rsidR="001A06A5" w:rsidRPr="002D0A71" w:rsidRDefault="001A06A5" w:rsidP="00855198">
            <w:pPr>
              <w:jc w:val="left"/>
              <w:cnfStyle w:val="000000100000"/>
              <w:rPr>
                <w:rFonts w:eastAsia="Times New Roman"/>
                <w:lang w:eastAsia="de-CH"/>
              </w:rPr>
            </w:pPr>
            <w:r>
              <w:rPr>
                <w:rFonts w:eastAsia="Times New Roman"/>
                <w:lang w:eastAsia="de-CH"/>
              </w:rPr>
              <w:t>Text can be entered using the controller.</w:t>
            </w:r>
          </w:p>
        </w:tc>
      </w:tr>
      <w:tr w:rsidR="001A06A5" w:rsidRPr="002D0A71" w:rsidTr="00B116A8">
        <w:trPr>
          <w:cnfStyle w:val="000000010000"/>
        </w:trPr>
        <w:tc>
          <w:tcPr>
            <w:cnfStyle w:val="001000000000"/>
            <w:tcW w:w="535" w:type="pct"/>
            <w:hideMark/>
          </w:tcPr>
          <w:p w:rsidR="001A06A5" w:rsidRDefault="001A06A5" w:rsidP="00855198">
            <w:pPr>
              <w:jc w:val="left"/>
              <w:rPr>
                <w:rFonts w:eastAsia="Times New Roman"/>
                <w:lang w:eastAsia="de-CH"/>
              </w:rPr>
            </w:pPr>
            <w:r>
              <w:rPr>
                <w:rFonts w:eastAsia="Times New Roman"/>
                <w:lang w:eastAsia="de-CH"/>
              </w:rPr>
              <w:t>ReqUI04</w:t>
            </w:r>
          </w:p>
        </w:tc>
        <w:tc>
          <w:tcPr>
            <w:tcW w:w="984" w:type="pct"/>
            <w:hideMark/>
          </w:tcPr>
          <w:p w:rsidR="001A06A5" w:rsidRPr="002D0A71" w:rsidRDefault="001A06A5" w:rsidP="00855198">
            <w:pPr>
              <w:jc w:val="left"/>
              <w:cnfStyle w:val="000000010000"/>
              <w:rPr>
                <w:rFonts w:eastAsia="Times New Roman"/>
                <w:lang w:eastAsia="de-CH"/>
              </w:rPr>
            </w:pPr>
            <w:r>
              <w:rPr>
                <w:rFonts w:eastAsia="Times New Roman"/>
                <w:lang w:eastAsia="de-CH"/>
              </w:rPr>
              <w:t>Player Selection</w:t>
            </w:r>
          </w:p>
        </w:tc>
        <w:tc>
          <w:tcPr>
            <w:tcW w:w="3481" w:type="pct"/>
            <w:hideMark/>
          </w:tcPr>
          <w:p w:rsidR="001A06A5" w:rsidRPr="002D0A71" w:rsidRDefault="001A06A5" w:rsidP="00855198">
            <w:pPr>
              <w:jc w:val="left"/>
              <w:cnfStyle w:val="000000010000"/>
              <w:rPr>
                <w:rFonts w:eastAsia="Times New Roman"/>
                <w:lang w:eastAsia="de-CH"/>
              </w:rPr>
            </w:pPr>
            <w:r>
              <w:rPr>
                <w:rFonts w:eastAsia="Times New Roman"/>
                <w:lang w:eastAsia="de-CH"/>
              </w:rPr>
              <w:t>Players can select their desired character and enter their name.</w:t>
            </w:r>
          </w:p>
        </w:tc>
      </w:tr>
      <w:tr w:rsidR="001A06A5" w:rsidRPr="002D0A71" w:rsidTr="00BD3B08">
        <w:trPr>
          <w:cnfStyle w:val="000000100000"/>
        </w:trPr>
        <w:tc>
          <w:tcPr>
            <w:cnfStyle w:val="001000000000"/>
            <w:tcW w:w="535" w:type="pct"/>
            <w:hideMark/>
          </w:tcPr>
          <w:p w:rsidR="001A06A5" w:rsidRPr="008C68A5" w:rsidRDefault="001A06A5" w:rsidP="00855198">
            <w:pPr>
              <w:jc w:val="left"/>
              <w:rPr>
                <w:rFonts w:eastAsia="Times New Roman"/>
                <w:lang w:eastAsia="de-CH"/>
              </w:rPr>
            </w:pPr>
            <w:r>
              <w:rPr>
                <w:rFonts w:eastAsia="Times New Roman"/>
                <w:lang w:eastAsia="de-CH"/>
              </w:rPr>
              <w:t>ReqUI05</w:t>
            </w:r>
            <w:r w:rsidRPr="008C68A5">
              <w:rPr>
                <w:rFonts w:eastAsia="Times New Roman"/>
                <w:lang w:eastAsia="de-CH"/>
              </w:rPr>
              <w:t xml:space="preserve"> </w:t>
            </w:r>
          </w:p>
        </w:tc>
        <w:tc>
          <w:tcPr>
            <w:tcW w:w="984" w:type="pct"/>
            <w:hideMark/>
          </w:tcPr>
          <w:p w:rsidR="001A06A5" w:rsidRPr="002D0A71" w:rsidRDefault="001A06A5" w:rsidP="00855198">
            <w:pPr>
              <w:jc w:val="left"/>
              <w:cnfStyle w:val="000000100000"/>
              <w:rPr>
                <w:rFonts w:eastAsia="Times New Roman"/>
                <w:lang w:eastAsia="de-CH"/>
              </w:rPr>
            </w:pPr>
            <w:r>
              <w:rPr>
                <w:rFonts w:eastAsia="Times New Roman"/>
                <w:lang w:eastAsia="de-CH"/>
              </w:rPr>
              <w:t>Map Selection</w:t>
            </w:r>
          </w:p>
        </w:tc>
        <w:tc>
          <w:tcPr>
            <w:tcW w:w="3481" w:type="pct"/>
            <w:hideMark/>
          </w:tcPr>
          <w:p w:rsidR="001A06A5" w:rsidRPr="002D0A71" w:rsidRDefault="001A06A5" w:rsidP="00855198">
            <w:pPr>
              <w:jc w:val="left"/>
              <w:cnfStyle w:val="000000100000"/>
              <w:rPr>
                <w:rFonts w:eastAsia="Times New Roman"/>
                <w:lang w:eastAsia="de-CH"/>
              </w:rPr>
            </w:pPr>
            <w:r>
              <w:rPr>
                <w:rFonts w:eastAsia="Times New Roman"/>
                <w:lang w:eastAsia="de-CH"/>
              </w:rPr>
              <w:t>The first player can select a map to play in.</w:t>
            </w:r>
          </w:p>
        </w:tc>
      </w:tr>
      <w:tr w:rsidR="001A06A5" w:rsidRPr="002D0A71" w:rsidTr="00B116A8">
        <w:trPr>
          <w:cnfStyle w:val="000000010000"/>
        </w:trPr>
        <w:tc>
          <w:tcPr>
            <w:cnfStyle w:val="001000000000"/>
            <w:tcW w:w="535" w:type="pct"/>
            <w:hideMark/>
          </w:tcPr>
          <w:p w:rsidR="001A06A5" w:rsidRDefault="001A06A5" w:rsidP="00855198">
            <w:pPr>
              <w:jc w:val="left"/>
              <w:rPr>
                <w:rFonts w:eastAsia="Times New Roman"/>
                <w:lang w:eastAsia="de-CH"/>
              </w:rPr>
            </w:pPr>
            <w:r>
              <w:rPr>
                <w:rFonts w:eastAsia="Times New Roman"/>
                <w:lang w:eastAsia="de-CH"/>
              </w:rPr>
              <w:t>ReqUI06</w:t>
            </w:r>
          </w:p>
        </w:tc>
        <w:tc>
          <w:tcPr>
            <w:tcW w:w="984" w:type="pct"/>
            <w:hideMark/>
          </w:tcPr>
          <w:p w:rsidR="001A06A5" w:rsidRPr="002D0A71" w:rsidRDefault="001A06A5" w:rsidP="00855198">
            <w:pPr>
              <w:jc w:val="left"/>
              <w:cnfStyle w:val="000000010000"/>
              <w:rPr>
                <w:rFonts w:eastAsia="Times New Roman"/>
                <w:lang w:eastAsia="de-CH"/>
              </w:rPr>
            </w:pPr>
            <w:r>
              <w:rPr>
                <w:rFonts w:eastAsia="Times New Roman"/>
                <w:lang w:eastAsia="de-CH"/>
              </w:rPr>
              <w:t>Simple HUD</w:t>
            </w:r>
          </w:p>
        </w:tc>
        <w:tc>
          <w:tcPr>
            <w:tcW w:w="3481" w:type="pct"/>
            <w:hideMark/>
          </w:tcPr>
          <w:p w:rsidR="001A06A5" w:rsidRPr="002D0A71" w:rsidRDefault="001A06A5" w:rsidP="00855198">
            <w:pPr>
              <w:jc w:val="left"/>
              <w:cnfStyle w:val="000000010000"/>
              <w:rPr>
                <w:rFonts w:eastAsia="Times New Roman"/>
                <w:lang w:eastAsia="de-CH"/>
              </w:rPr>
            </w:pPr>
            <w:r>
              <w:rPr>
                <w:rFonts w:eastAsia="Times New Roman"/>
                <w:lang w:eastAsia="de-CH"/>
              </w:rPr>
              <w:t>A HUD showing each players health and energy has to be available.</w:t>
            </w:r>
          </w:p>
        </w:tc>
      </w:tr>
      <w:tr w:rsidR="001A06A5" w:rsidRPr="002D0A71" w:rsidTr="008668FD">
        <w:trPr>
          <w:cnfStyle w:val="000000100000"/>
        </w:trPr>
        <w:tc>
          <w:tcPr>
            <w:cnfStyle w:val="001000000000"/>
            <w:tcW w:w="535" w:type="pct"/>
            <w:hideMark/>
          </w:tcPr>
          <w:p w:rsidR="001A06A5" w:rsidRDefault="001A06A5" w:rsidP="006421E8">
            <w:pPr>
              <w:jc w:val="left"/>
              <w:rPr>
                <w:rFonts w:eastAsia="Times New Roman"/>
                <w:lang w:eastAsia="de-CH"/>
              </w:rPr>
            </w:pPr>
            <w:r>
              <w:rPr>
                <w:rFonts w:eastAsia="Times New Roman"/>
                <w:lang w:eastAsia="de-CH"/>
              </w:rPr>
              <w:t>ReqUI07</w:t>
            </w:r>
          </w:p>
        </w:tc>
        <w:tc>
          <w:tcPr>
            <w:tcW w:w="984" w:type="pct"/>
            <w:hideMark/>
          </w:tcPr>
          <w:p w:rsidR="001A06A5" w:rsidRPr="002D0A71" w:rsidRDefault="001A06A5" w:rsidP="008668FD">
            <w:pPr>
              <w:jc w:val="left"/>
              <w:cnfStyle w:val="000000100000"/>
              <w:rPr>
                <w:rFonts w:eastAsia="Times New Roman"/>
                <w:lang w:eastAsia="de-CH"/>
              </w:rPr>
            </w:pPr>
            <w:r>
              <w:rPr>
                <w:rFonts w:eastAsia="Times New Roman"/>
                <w:lang w:eastAsia="de-CH"/>
              </w:rPr>
              <w:t>Fancy HUD</w:t>
            </w:r>
          </w:p>
        </w:tc>
        <w:tc>
          <w:tcPr>
            <w:tcW w:w="3481" w:type="pct"/>
            <w:hideMark/>
          </w:tcPr>
          <w:p w:rsidR="001A06A5" w:rsidRPr="002D0A71" w:rsidRDefault="001A06A5" w:rsidP="00227E46">
            <w:pPr>
              <w:jc w:val="left"/>
              <w:cnfStyle w:val="000000100000"/>
              <w:rPr>
                <w:rFonts w:eastAsia="Times New Roman"/>
                <w:lang w:eastAsia="de-CH"/>
              </w:rPr>
            </w:pPr>
            <w:r>
              <w:rPr>
                <w:rFonts w:eastAsia="Times New Roman"/>
                <w:lang w:eastAsia="de-CH"/>
              </w:rPr>
              <w:t>A beautifully designed HUD that nicely integrates with the game environment has to be available.</w:t>
            </w:r>
          </w:p>
        </w:tc>
      </w:tr>
      <w:tr w:rsidR="001A06A5" w:rsidRPr="002D0A71" w:rsidTr="00B116A8">
        <w:trPr>
          <w:cnfStyle w:val="000000010000"/>
        </w:trPr>
        <w:tc>
          <w:tcPr>
            <w:cnfStyle w:val="001000000000"/>
            <w:tcW w:w="535" w:type="pct"/>
            <w:hideMark/>
          </w:tcPr>
          <w:p w:rsidR="001A06A5" w:rsidRPr="008C68A5" w:rsidRDefault="001A06A5" w:rsidP="00855198">
            <w:pPr>
              <w:jc w:val="left"/>
              <w:rPr>
                <w:rFonts w:eastAsia="Times New Roman"/>
                <w:lang w:eastAsia="de-CH"/>
              </w:rPr>
            </w:pPr>
            <w:r>
              <w:rPr>
                <w:rFonts w:eastAsia="Times New Roman"/>
                <w:lang w:eastAsia="de-CH"/>
              </w:rPr>
              <w:t>ReqUI08</w:t>
            </w:r>
            <w:r w:rsidRPr="008C68A5">
              <w:rPr>
                <w:rFonts w:eastAsia="Times New Roman"/>
                <w:lang w:eastAsia="de-CH"/>
              </w:rPr>
              <w:t xml:space="preserve"> </w:t>
            </w:r>
          </w:p>
        </w:tc>
        <w:tc>
          <w:tcPr>
            <w:tcW w:w="984" w:type="pct"/>
            <w:hideMark/>
          </w:tcPr>
          <w:p w:rsidR="001A06A5" w:rsidRPr="002D0A71" w:rsidRDefault="001A06A5" w:rsidP="00855198">
            <w:pPr>
              <w:jc w:val="left"/>
              <w:cnfStyle w:val="000000010000"/>
              <w:rPr>
                <w:rFonts w:eastAsia="Times New Roman"/>
                <w:lang w:eastAsia="de-CH"/>
              </w:rPr>
            </w:pPr>
            <w:r>
              <w:rPr>
                <w:rFonts w:eastAsia="Times New Roman"/>
                <w:lang w:eastAsia="de-CH"/>
              </w:rPr>
              <w:t>Intro</w:t>
            </w:r>
          </w:p>
        </w:tc>
        <w:tc>
          <w:tcPr>
            <w:tcW w:w="3481" w:type="pct"/>
            <w:hideMark/>
          </w:tcPr>
          <w:p w:rsidR="001A06A5" w:rsidRPr="002D0A71" w:rsidRDefault="001A06A5" w:rsidP="00855198">
            <w:pPr>
              <w:jc w:val="left"/>
              <w:cnfStyle w:val="000000010000"/>
              <w:rPr>
                <w:rFonts w:eastAsia="Times New Roman"/>
                <w:lang w:eastAsia="de-CH"/>
              </w:rPr>
            </w:pPr>
            <w:r>
              <w:rPr>
                <w:rFonts w:eastAsia="Times New Roman"/>
                <w:lang w:eastAsia="de-CH"/>
              </w:rPr>
              <w:t>An intro explains the game’s background story.</w:t>
            </w:r>
          </w:p>
        </w:tc>
      </w:tr>
    </w:tbl>
    <w:p w:rsidR="001A06A5" w:rsidRPr="002D0A71" w:rsidRDefault="001A06A5" w:rsidP="00855198">
      <w:pPr>
        <w:pStyle w:val="berschrift2"/>
        <w:jc w:val="left"/>
        <w:rPr>
          <w:rFonts w:eastAsia="Times New Roman"/>
          <w:lang w:eastAsia="de-CH"/>
        </w:rPr>
      </w:pPr>
      <w:bookmarkStart w:id="22" w:name="_Toc224305274"/>
      <w:r>
        <w:rPr>
          <w:rFonts w:eastAsia="Times New Roman"/>
          <w:lang w:eastAsia="de-CH"/>
        </w:rPr>
        <w:t>Lava</w:t>
      </w:r>
      <w:bookmarkEnd w:id="22"/>
    </w:p>
    <w:tbl>
      <w:tblPr>
        <w:tblStyle w:val="MediumShading1-Accent11"/>
        <w:tblW w:w="5000" w:type="pct"/>
        <w:tblLook w:val="04A0"/>
      </w:tblPr>
      <w:tblGrid>
        <w:gridCol w:w="885"/>
        <w:gridCol w:w="1662"/>
        <w:gridCol w:w="5867"/>
      </w:tblGrid>
      <w:tr w:rsidR="001A06A5" w:rsidRPr="002D0A71" w:rsidTr="0022786C">
        <w:trPr>
          <w:cnfStyle w:val="100000000000"/>
        </w:trPr>
        <w:tc>
          <w:tcPr>
            <w:cnfStyle w:val="001000000000"/>
            <w:tcW w:w="0" w:type="auto"/>
            <w:hideMark/>
          </w:tcPr>
          <w:p w:rsidR="001A06A5" w:rsidRPr="0022786C" w:rsidRDefault="001A06A5"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1A06A5" w:rsidRPr="0022786C" w:rsidRDefault="001A06A5"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1A06A5" w:rsidRPr="0022786C" w:rsidRDefault="001A06A5"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1A06A5" w:rsidRPr="002D0A71" w:rsidTr="0022786C">
        <w:trPr>
          <w:cnfStyle w:val="000000100000"/>
        </w:trPr>
        <w:tc>
          <w:tcPr>
            <w:cnfStyle w:val="001000000000"/>
            <w:tcW w:w="501" w:type="pct"/>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ReqL01 </w:t>
            </w:r>
          </w:p>
        </w:tc>
        <w:tc>
          <w:tcPr>
            <w:tcW w:w="1000"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Lava Ground </w:t>
            </w:r>
          </w:p>
        </w:tc>
        <w:tc>
          <w:tcPr>
            <w:tcW w:w="3499"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The ground is covered by lava. This requirement represents the game-logic of the lava. </w:t>
            </w:r>
          </w:p>
        </w:tc>
      </w:tr>
      <w:tr w:rsidR="001A06A5" w:rsidRPr="002D0A71" w:rsidTr="0022786C">
        <w:trPr>
          <w:cnfStyle w:val="00000001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ReqL02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A basic effect to render the lava lake. A basic red rectangle is enough for a first prototype. </w:t>
            </w:r>
          </w:p>
        </w:tc>
      </w:tr>
      <w:tr w:rsidR="001A06A5" w:rsidRPr="002D0A71" w:rsidTr="0022786C">
        <w:trPr>
          <w:cnfStyle w:val="00000010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ReqL03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Polished Lava Effect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A polished and nice effect to render the lava lake. This includes advanced shaders. </w:t>
            </w:r>
          </w:p>
        </w:tc>
      </w:tr>
      <w:tr w:rsidR="001A06A5" w:rsidRPr="002D0A71" w:rsidTr="0022786C">
        <w:trPr>
          <w:cnfStyle w:val="00000001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ReqL04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Deadly Lava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If the player gets into contact with the lava he dies</w:t>
            </w:r>
            <w:r>
              <w:rPr>
                <w:rFonts w:eastAsia="Times New Roman"/>
                <w:lang w:eastAsia="de-CH"/>
              </w:rPr>
              <w:t>.</w:t>
            </w:r>
          </w:p>
        </w:tc>
      </w:tr>
      <w:tr w:rsidR="001A06A5" w:rsidRPr="002D0A71" w:rsidTr="0022786C">
        <w:trPr>
          <w:cnfStyle w:val="00000010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ReqL05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Fire Eruptions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At random there are fire eruptions emerging from the lake</w:t>
            </w:r>
            <w:r>
              <w:rPr>
                <w:rFonts w:eastAsia="Times New Roman"/>
                <w:lang w:eastAsia="de-CH"/>
              </w:rPr>
              <w:t>.</w:t>
            </w:r>
          </w:p>
        </w:tc>
      </w:tr>
      <w:tr w:rsidR="001A06A5" w:rsidRPr="002D0A71" w:rsidTr="0022786C">
        <w:trPr>
          <w:cnfStyle w:val="00000001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ReqL06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Harmful Fire Eruptions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If such a fire eruption hits a player he endures damage or dies. If the eruption hits an island it throws the island off its course. </w:t>
            </w:r>
          </w:p>
        </w:tc>
      </w:tr>
    </w:tbl>
    <w:p w:rsidR="001A06A5" w:rsidRPr="002D0A71" w:rsidRDefault="001A06A5" w:rsidP="00855198">
      <w:pPr>
        <w:pStyle w:val="berschrift2"/>
        <w:jc w:val="left"/>
        <w:rPr>
          <w:rFonts w:eastAsia="Times New Roman"/>
          <w:lang w:eastAsia="de-CH"/>
        </w:rPr>
      </w:pPr>
      <w:bookmarkStart w:id="23" w:name="_Toc224305275"/>
      <w:r w:rsidRPr="002D0A71">
        <w:rPr>
          <w:rFonts w:eastAsia="Times New Roman"/>
          <w:lang w:eastAsia="de-CH"/>
        </w:rPr>
        <w:lastRenderedPageBreak/>
        <w:t>Pillars</w:t>
      </w:r>
      <w:bookmarkEnd w:id="23"/>
    </w:p>
    <w:tbl>
      <w:tblPr>
        <w:tblStyle w:val="MediumShading1-Accent11"/>
        <w:tblW w:w="5000" w:type="pct"/>
        <w:tblLook w:val="04A0"/>
      </w:tblPr>
      <w:tblGrid>
        <w:gridCol w:w="981"/>
        <w:gridCol w:w="1614"/>
        <w:gridCol w:w="5819"/>
      </w:tblGrid>
      <w:tr w:rsidR="001A06A5" w:rsidRPr="002D0A71" w:rsidTr="008D0D0A">
        <w:trPr>
          <w:cnfStyle w:val="100000000000"/>
        </w:trPr>
        <w:tc>
          <w:tcPr>
            <w:cnfStyle w:val="001000000000"/>
            <w:tcW w:w="0" w:type="auto"/>
            <w:hideMark/>
          </w:tcPr>
          <w:p w:rsidR="001A06A5" w:rsidRPr="0022786C" w:rsidRDefault="001A06A5"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1A06A5" w:rsidRPr="0022786C" w:rsidRDefault="001A06A5"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1A06A5" w:rsidRPr="0022786C" w:rsidRDefault="001A06A5"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1A06A5" w:rsidRPr="002D0A71" w:rsidTr="008D0D0A">
        <w:trPr>
          <w:cnfStyle w:val="000000100000"/>
        </w:trPr>
        <w:tc>
          <w:tcPr>
            <w:cnfStyle w:val="001000000000"/>
            <w:tcW w:w="583" w:type="pct"/>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ReqPi01 </w:t>
            </w:r>
          </w:p>
        </w:tc>
        <w:tc>
          <w:tcPr>
            <w:tcW w:w="959"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Pillars </w:t>
            </w:r>
          </w:p>
        </w:tc>
        <w:tc>
          <w:tcPr>
            <w:tcW w:w="3458"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Pillars of different sizes </w:t>
            </w:r>
            <w:r>
              <w:rPr>
                <w:rFonts w:eastAsia="Times New Roman"/>
                <w:lang w:eastAsia="de-CH"/>
              </w:rPr>
              <w:t>stick</w:t>
            </w:r>
            <w:r w:rsidRPr="002D0A71">
              <w:rPr>
                <w:rFonts w:eastAsia="Times New Roman"/>
                <w:lang w:eastAsia="de-CH"/>
              </w:rPr>
              <w:t xml:space="preserve"> out of the lava. This requirement represents the need to model pillars with respect to in-game logic. </w:t>
            </w:r>
          </w:p>
        </w:tc>
      </w:tr>
      <w:tr w:rsidR="001A06A5" w:rsidRPr="002D0A71" w:rsidTr="008D0D0A">
        <w:trPr>
          <w:cnfStyle w:val="00000001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ReqPi02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Basic Pillar Rendering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There is some model representing pillars which </w:t>
            </w:r>
            <w:r>
              <w:rPr>
                <w:rFonts w:eastAsia="Times New Roman"/>
                <w:lang w:eastAsia="de-CH"/>
              </w:rPr>
              <w:t>stick</w:t>
            </w:r>
            <w:r w:rsidRPr="002D0A71">
              <w:rPr>
                <w:rFonts w:eastAsia="Times New Roman"/>
                <w:lang w:eastAsia="de-CH"/>
              </w:rPr>
              <w:t xml:space="preserve"> out of the lava. </w:t>
            </w:r>
          </w:p>
        </w:tc>
      </w:tr>
      <w:tr w:rsidR="001A06A5" w:rsidRPr="002D0A71" w:rsidTr="008D0D0A">
        <w:trPr>
          <w:cnfStyle w:val="000000100000"/>
        </w:trPr>
        <w:tc>
          <w:tcPr>
            <w:cnfStyle w:val="001000000000"/>
            <w:tcW w:w="0" w:type="auto"/>
            <w:hideMark/>
          </w:tcPr>
          <w:p w:rsidR="001A06A5" w:rsidRPr="002D0A71" w:rsidRDefault="001A06A5" w:rsidP="00355B8A">
            <w:pPr>
              <w:jc w:val="left"/>
              <w:rPr>
                <w:rFonts w:eastAsia="Times New Roman"/>
                <w:lang w:eastAsia="de-CH"/>
              </w:rPr>
            </w:pPr>
            <w:r w:rsidRPr="002D0A71">
              <w:rPr>
                <w:rFonts w:eastAsia="Times New Roman"/>
                <w:lang w:eastAsia="de-CH"/>
              </w:rPr>
              <w:t>ReqPi0</w:t>
            </w:r>
            <w:r>
              <w:rPr>
                <w:rFonts w:eastAsia="Times New Roman"/>
                <w:lang w:eastAsia="de-CH"/>
              </w:rPr>
              <w:t>3</w:t>
            </w:r>
            <w:r w:rsidRPr="002D0A71">
              <w:rPr>
                <w:rFonts w:eastAsia="Times New Roman"/>
                <w:lang w:eastAsia="de-CH"/>
              </w:rPr>
              <w:t xml:space="preserve">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Sophisticated Pillar Rendering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Realistically rendered pillars </w:t>
            </w:r>
            <w:r>
              <w:rPr>
                <w:rFonts w:eastAsia="Times New Roman"/>
                <w:lang w:eastAsia="de-CH"/>
              </w:rPr>
              <w:t>stick</w:t>
            </w:r>
            <w:r w:rsidRPr="002D0A71">
              <w:rPr>
                <w:rFonts w:eastAsia="Times New Roman"/>
                <w:lang w:eastAsia="de-CH"/>
              </w:rPr>
              <w:t xml:space="preserve"> out of the lava. </w:t>
            </w:r>
          </w:p>
        </w:tc>
      </w:tr>
      <w:tr w:rsidR="001A06A5" w:rsidRPr="002D0A71" w:rsidTr="008D0D0A">
        <w:trPr>
          <w:cnfStyle w:val="000000010000"/>
        </w:trPr>
        <w:tc>
          <w:tcPr>
            <w:cnfStyle w:val="001000000000"/>
            <w:tcW w:w="0" w:type="auto"/>
            <w:hideMark/>
          </w:tcPr>
          <w:p w:rsidR="001A06A5" w:rsidRPr="002D0A71" w:rsidRDefault="001A06A5" w:rsidP="00855198">
            <w:pPr>
              <w:jc w:val="left"/>
              <w:rPr>
                <w:rFonts w:eastAsia="Times New Roman"/>
                <w:lang w:eastAsia="de-CH"/>
              </w:rPr>
            </w:pPr>
            <w:r>
              <w:rPr>
                <w:rFonts w:eastAsia="Times New Roman"/>
                <w:lang w:eastAsia="de-CH"/>
              </w:rPr>
              <w:t>ReqPi04</w:t>
            </w:r>
            <w:r w:rsidRPr="002D0A71">
              <w:rPr>
                <w:rFonts w:eastAsia="Times New Roman"/>
                <w:lang w:eastAsia="de-CH"/>
              </w:rPr>
              <w:t xml:space="preserve">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Tilt Pillars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Pillars can be tilt over by islands. The resulting fall can affect other islands and pillars. </w:t>
            </w:r>
          </w:p>
        </w:tc>
      </w:tr>
      <w:tr w:rsidR="001A06A5" w:rsidRPr="002D0A71" w:rsidTr="008D0D0A">
        <w:trPr>
          <w:cnfStyle w:val="000000100000"/>
        </w:trPr>
        <w:tc>
          <w:tcPr>
            <w:cnfStyle w:val="001000000000"/>
            <w:tcW w:w="0" w:type="auto"/>
            <w:hideMark/>
          </w:tcPr>
          <w:p w:rsidR="001A06A5" w:rsidRPr="002D0A71" w:rsidRDefault="001A06A5" w:rsidP="00855198">
            <w:pPr>
              <w:jc w:val="left"/>
              <w:rPr>
                <w:rFonts w:eastAsia="Times New Roman"/>
                <w:lang w:eastAsia="de-CH"/>
              </w:rPr>
            </w:pPr>
            <w:r>
              <w:rPr>
                <w:rFonts w:eastAsia="Times New Roman"/>
                <w:lang w:eastAsia="de-CH"/>
              </w:rPr>
              <w:t>ReqPi05</w:t>
            </w:r>
            <w:r w:rsidRPr="002D0A71">
              <w:rPr>
                <w:rFonts w:eastAsia="Times New Roman"/>
                <w:lang w:eastAsia="de-CH"/>
              </w:rPr>
              <w:t xml:space="preserve">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Icy Pillars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Pillars have a top consisting of ice, which melts to water that runs down the pillar and drops into the lava. </w:t>
            </w:r>
          </w:p>
        </w:tc>
      </w:tr>
    </w:tbl>
    <w:p w:rsidR="001A06A5" w:rsidRPr="00DB335A" w:rsidRDefault="001A06A5" w:rsidP="00855198">
      <w:pPr>
        <w:pStyle w:val="berschrift2"/>
        <w:jc w:val="left"/>
        <w:rPr>
          <w:rFonts w:eastAsia="Times New Roman"/>
          <w:lang w:eastAsia="de-CH"/>
        </w:rPr>
      </w:pPr>
      <w:bookmarkStart w:id="24" w:name="_Toc224305276"/>
      <w:r w:rsidRPr="002D0A71">
        <w:rPr>
          <w:rFonts w:eastAsia="Times New Roman"/>
          <w:lang w:eastAsia="de-CH"/>
        </w:rPr>
        <w:t>Floating Islands</w:t>
      </w:r>
      <w:bookmarkEnd w:id="24"/>
      <w:r w:rsidRPr="002D0A71">
        <w:rPr>
          <w:rFonts w:eastAsia="Times New Roman"/>
          <w:lang w:eastAsia="de-CH"/>
        </w:rPr>
        <w:t xml:space="preserve"> </w:t>
      </w:r>
    </w:p>
    <w:tbl>
      <w:tblPr>
        <w:tblStyle w:val="MediumShading1-Accent11"/>
        <w:tblW w:w="5000" w:type="pct"/>
        <w:tblLook w:val="04A0"/>
      </w:tblPr>
      <w:tblGrid>
        <w:gridCol w:w="871"/>
        <w:gridCol w:w="1668"/>
        <w:gridCol w:w="5875"/>
      </w:tblGrid>
      <w:tr w:rsidR="001A06A5" w:rsidRPr="002D0A71" w:rsidTr="008D0D0A">
        <w:trPr>
          <w:cnfStyle w:val="100000000000"/>
        </w:trPr>
        <w:tc>
          <w:tcPr>
            <w:cnfStyle w:val="001000000000"/>
            <w:tcW w:w="0" w:type="auto"/>
            <w:hideMark/>
          </w:tcPr>
          <w:p w:rsidR="001A06A5" w:rsidRPr="0022786C" w:rsidRDefault="001A06A5"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1A06A5" w:rsidRPr="0022786C" w:rsidRDefault="001A06A5"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1A06A5" w:rsidRPr="0022786C" w:rsidRDefault="001A06A5"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1A06A5" w:rsidRPr="002D0A71" w:rsidTr="008D0D0A">
        <w:trPr>
          <w:cnfStyle w:val="000000100000"/>
        </w:trPr>
        <w:tc>
          <w:tcPr>
            <w:cnfStyle w:val="001000000000"/>
            <w:tcW w:w="518" w:type="pct"/>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ReqI01 </w:t>
            </w:r>
          </w:p>
        </w:tc>
        <w:tc>
          <w:tcPr>
            <w:tcW w:w="991"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Floating Islands </w:t>
            </w:r>
          </w:p>
        </w:tc>
        <w:tc>
          <w:tcPr>
            <w:tcW w:w="3491"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Initially there is a set of floating islands of rock. The islands hover above the lake of lava in different heights. </w:t>
            </w:r>
          </w:p>
        </w:tc>
      </w:tr>
      <w:tr w:rsidR="001A06A5" w:rsidRPr="002D0A71" w:rsidTr="008D0D0A">
        <w:trPr>
          <w:cnfStyle w:val="00000001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ReqI02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Basic Island Rendering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A basic rendering such that the islands are visible and useable inside a game</w:t>
            </w:r>
            <w:r>
              <w:rPr>
                <w:rFonts w:eastAsia="Times New Roman"/>
                <w:lang w:eastAsia="de-CH"/>
              </w:rPr>
              <w:t>.</w:t>
            </w:r>
          </w:p>
        </w:tc>
      </w:tr>
      <w:tr w:rsidR="001A06A5" w:rsidRPr="002D0A71" w:rsidTr="008D0D0A">
        <w:trPr>
          <w:cnfStyle w:val="00000010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ReqI03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Sophisticated Island Rendering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A polished and nice effect to render the islands. </w:t>
            </w:r>
          </w:p>
        </w:tc>
      </w:tr>
      <w:tr w:rsidR="001A06A5" w:rsidRPr="002D0A71" w:rsidTr="008D0D0A">
        <w:trPr>
          <w:cnfStyle w:val="00000001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ReqI04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Moving Floating Islands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Islands have the ability to move. They move with a given velocity. </w:t>
            </w:r>
          </w:p>
        </w:tc>
      </w:tr>
      <w:tr w:rsidR="001A06A5" w:rsidRPr="002D0A71" w:rsidTr="008D0D0A">
        <w:trPr>
          <w:cnfStyle w:val="00000010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ReqI05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Crashing Islands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If an island crashes into another island the collision will be resolved according to physics. The resulting movement should be locked onto the x/z plane the resulting rotation only respective to the y-axis. </w:t>
            </w:r>
          </w:p>
        </w:tc>
      </w:tr>
      <w:tr w:rsidR="001A06A5" w:rsidRPr="002D0A71" w:rsidTr="008D0D0A">
        <w:trPr>
          <w:cnfStyle w:val="00000001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ReqI06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Islands and Pillars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If an island crashes into a pillar the collision will be resolved according to physics. The resulting movement should be locked onto the x/z plane the resulting rotation only respective to the y-axis. </w:t>
            </w:r>
          </w:p>
        </w:tc>
      </w:tr>
      <w:tr w:rsidR="001A06A5" w:rsidRPr="002D0A71" w:rsidTr="008D0D0A">
        <w:trPr>
          <w:cnfStyle w:val="00000010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ReqI07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Sinking Islands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If a player stands on an island it will lose height. </w:t>
            </w:r>
          </w:p>
        </w:tc>
      </w:tr>
      <w:tr w:rsidR="001A06A5" w:rsidRPr="002D0A71" w:rsidTr="008D0D0A">
        <w:trPr>
          <w:cnfStyle w:val="00000001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ReqI08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Rising Islands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If the island does not carry the player it regains</w:t>
            </w:r>
            <w:r>
              <w:rPr>
                <w:rFonts w:eastAsia="Times New Roman"/>
                <w:lang w:eastAsia="de-CH"/>
              </w:rPr>
              <w:t xml:space="preserve"> its </w:t>
            </w:r>
            <w:r w:rsidRPr="002D0A71">
              <w:rPr>
                <w:rFonts w:eastAsia="Times New Roman"/>
                <w:lang w:eastAsia="de-CH"/>
              </w:rPr>
              <w:t xml:space="preserve">original height. </w:t>
            </w:r>
          </w:p>
        </w:tc>
      </w:tr>
      <w:tr w:rsidR="001A06A5" w:rsidRPr="002D0A71" w:rsidTr="008D0D0A">
        <w:trPr>
          <w:cnfStyle w:val="00000010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ReqI09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Melting Islands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If an island gets into contact with lava it melts. </w:t>
            </w:r>
          </w:p>
        </w:tc>
      </w:tr>
      <w:tr w:rsidR="001A06A5" w:rsidRPr="002D0A71" w:rsidTr="008D0D0A">
        <w:trPr>
          <w:cnfStyle w:val="000000010000"/>
        </w:trPr>
        <w:tc>
          <w:tcPr>
            <w:cnfStyle w:val="001000000000"/>
            <w:tcW w:w="0" w:type="auto"/>
            <w:hideMark/>
          </w:tcPr>
          <w:p w:rsidR="001A06A5" w:rsidRPr="002D0A71" w:rsidRDefault="001A06A5" w:rsidP="00855198">
            <w:pPr>
              <w:jc w:val="left"/>
              <w:rPr>
                <w:rFonts w:eastAsia="Times New Roman"/>
                <w:lang w:eastAsia="de-CH"/>
              </w:rPr>
            </w:pPr>
            <w:r w:rsidRPr="002D0A71">
              <w:rPr>
                <w:rFonts w:eastAsia="Times New Roman"/>
                <w:lang w:eastAsia="de-CH"/>
              </w:rPr>
              <w:t xml:space="preserve">ReqI10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Destructible Islands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If an island takes enough damage, either by a players special ability or by falling pillars it will fall apart. </w:t>
            </w:r>
          </w:p>
        </w:tc>
      </w:tr>
      <w:tr w:rsidR="001A06A5" w:rsidRPr="002D0A71" w:rsidTr="008D0D0A">
        <w:trPr>
          <w:cnfStyle w:val="000000100000"/>
        </w:trPr>
        <w:tc>
          <w:tcPr>
            <w:cnfStyle w:val="001000000000"/>
            <w:tcW w:w="0" w:type="auto"/>
          </w:tcPr>
          <w:p w:rsidR="001A06A5" w:rsidRPr="002D0A71" w:rsidRDefault="001A06A5" w:rsidP="00855198">
            <w:pPr>
              <w:jc w:val="left"/>
              <w:rPr>
                <w:rFonts w:eastAsia="Times New Roman"/>
                <w:lang w:eastAsia="de-CH"/>
              </w:rPr>
            </w:pPr>
            <w:r>
              <w:rPr>
                <w:rFonts w:eastAsia="Times New Roman"/>
                <w:lang w:eastAsia="de-CH"/>
              </w:rPr>
              <w:t>ReqI11</w:t>
            </w:r>
          </w:p>
        </w:tc>
        <w:tc>
          <w:tcPr>
            <w:tcW w:w="0" w:type="auto"/>
          </w:tcPr>
          <w:p w:rsidR="001A06A5" w:rsidRPr="002D0A71" w:rsidRDefault="001A06A5" w:rsidP="00855198">
            <w:pPr>
              <w:jc w:val="left"/>
              <w:cnfStyle w:val="000000100000"/>
              <w:rPr>
                <w:rFonts w:eastAsia="Times New Roman"/>
                <w:lang w:eastAsia="de-CH"/>
              </w:rPr>
            </w:pPr>
            <w:r>
              <w:rPr>
                <w:rFonts w:eastAsia="Times New Roman"/>
                <w:lang w:eastAsia="de-CH"/>
              </w:rPr>
              <w:t>Icy Islands</w:t>
            </w:r>
          </w:p>
        </w:tc>
        <w:tc>
          <w:tcPr>
            <w:tcW w:w="0" w:type="auto"/>
          </w:tcPr>
          <w:p w:rsidR="001A06A5" w:rsidRPr="002D0A71" w:rsidRDefault="001A06A5" w:rsidP="00855198">
            <w:pPr>
              <w:jc w:val="left"/>
              <w:cnfStyle w:val="000000100000"/>
              <w:rPr>
                <w:rFonts w:eastAsia="Times New Roman"/>
                <w:lang w:eastAsia="de-CH"/>
              </w:rPr>
            </w:pPr>
            <w:r>
              <w:rPr>
                <w:rFonts w:eastAsia="Times New Roman"/>
                <w:lang w:eastAsia="de-CH"/>
              </w:rPr>
              <w:t>Islands hovering above a specific height are slightly or fully covered in ice.</w:t>
            </w:r>
          </w:p>
        </w:tc>
      </w:tr>
    </w:tbl>
    <w:p w:rsidR="001A06A5" w:rsidRPr="002D0A71" w:rsidRDefault="001A06A5" w:rsidP="00DB335A">
      <w:pPr>
        <w:pStyle w:val="berschrift2"/>
        <w:rPr>
          <w:rFonts w:eastAsia="Times New Roman"/>
          <w:lang w:eastAsia="de-CH"/>
        </w:rPr>
      </w:pPr>
      <w:bookmarkStart w:id="25" w:name="_Toc224305277"/>
      <w:r w:rsidRPr="002D0A71">
        <w:rPr>
          <w:rFonts w:eastAsia="Times New Roman"/>
          <w:lang w:eastAsia="de-CH"/>
        </w:rPr>
        <w:t>Player</w:t>
      </w:r>
      <w:bookmarkEnd w:id="25"/>
    </w:p>
    <w:tbl>
      <w:tblPr>
        <w:tblStyle w:val="MediumShading1-Accent11"/>
        <w:tblW w:w="5000" w:type="pct"/>
        <w:tblLook w:val="04A0"/>
      </w:tblPr>
      <w:tblGrid>
        <w:gridCol w:w="921"/>
        <w:gridCol w:w="1644"/>
        <w:gridCol w:w="5849"/>
      </w:tblGrid>
      <w:tr w:rsidR="001A06A5" w:rsidRPr="002D0A71" w:rsidTr="00755AC4">
        <w:trPr>
          <w:cnfStyle w:val="100000000000"/>
        </w:trPr>
        <w:tc>
          <w:tcPr>
            <w:cnfStyle w:val="001000000000"/>
            <w:tcW w:w="0" w:type="auto"/>
            <w:hideMark/>
          </w:tcPr>
          <w:p w:rsidR="001A06A5" w:rsidRPr="0022786C" w:rsidRDefault="001A06A5" w:rsidP="00B116A8">
            <w:pPr>
              <w:rPr>
                <w:rStyle w:val="SchwacherVerweis"/>
                <w:b/>
                <w:color w:val="FFFFFF" w:themeColor="background1"/>
              </w:rPr>
            </w:pPr>
            <w:r>
              <w:rPr>
                <w:rStyle w:val="SchwacherVerweis"/>
                <w:b/>
                <w:color w:val="FFFFFF" w:themeColor="background1"/>
              </w:rPr>
              <w:t>ID</w:t>
            </w:r>
          </w:p>
        </w:tc>
        <w:tc>
          <w:tcPr>
            <w:tcW w:w="0" w:type="auto"/>
            <w:hideMark/>
          </w:tcPr>
          <w:p w:rsidR="001A06A5" w:rsidRPr="0022786C" w:rsidRDefault="001A06A5" w:rsidP="00B116A8">
            <w:pPr>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1A06A5" w:rsidRPr="0022786C" w:rsidRDefault="001A06A5" w:rsidP="00B116A8">
            <w:pPr>
              <w:cnfStyle w:val="100000000000"/>
              <w:rPr>
                <w:rStyle w:val="SchwacherVerweis"/>
                <w:b/>
                <w:color w:val="FFFFFF" w:themeColor="background1"/>
              </w:rPr>
            </w:pPr>
            <w:r w:rsidRPr="0022786C">
              <w:rPr>
                <w:rStyle w:val="SchwacherVerweis"/>
                <w:b/>
                <w:color w:val="FFFFFF" w:themeColor="background1"/>
              </w:rPr>
              <w:t>Description</w:t>
            </w:r>
          </w:p>
        </w:tc>
      </w:tr>
      <w:tr w:rsidR="001A06A5" w:rsidRPr="002D0A71" w:rsidTr="00755AC4">
        <w:trPr>
          <w:cnfStyle w:val="000000100000"/>
        </w:trPr>
        <w:tc>
          <w:tcPr>
            <w:cnfStyle w:val="001000000000"/>
            <w:tcW w:w="547" w:type="pct"/>
            <w:hideMark/>
          </w:tcPr>
          <w:p w:rsidR="001A06A5" w:rsidRPr="002D0A71" w:rsidRDefault="001A06A5" w:rsidP="00755AC4">
            <w:pPr>
              <w:rPr>
                <w:rFonts w:eastAsia="Times New Roman"/>
                <w:lang w:eastAsia="de-CH"/>
              </w:rPr>
            </w:pPr>
            <w:r w:rsidRPr="002D0A71">
              <w:rPr>
                <w:rFonts w:eastAsia="Times New Roman"/>
                <w:lang w:eastAsia="de-CH"/>
              </w:rPr>
              <w:t xml:space="preserve">ReqP01 </w:t>
            </w:r>
          </w:p>
        </w:tc>
        <w:tc>
          <w:tcPr>
            <w:tcW w:w="977"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Player </w:t>
            </w:r>
          </w:p>
        </w:tc>
        <w:tc>
          <w:tcPr>
            <w:tcW w:w="3476"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The player has to be represented with the game-logic. </w:t>
            </w:r>
          </w:p>
        </w:tc>
      </w:tr>
      <w:tr w:rsidR="001A06A5" w:rsidRPr="002D0A71" w:rsidTr="00755AC4">
        <w:trPr>
          <w:cnfStyle w:val="00000001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ReqP02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Basic Player Model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A model for the player is available. </w:t>
            </w:r>
          </w:p>
        </w:tc>
      </w:tr>
      <w:tr w:rsidR="001A06A5" w:rsidRPr="002D0A71" w:rsidTr="00755AC4">
        <w:trPr>
          <w:cnfStyle w:val="00000010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ReqP03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Sophisticated </w:t>
            </w:r>
            <w:r w:rsidRPr="002D0A71">
              <w:rPr>
                <w:rFonts w:eastAsia="Times New Roman"/>
                <w:lang w:eastAsia="de-CH"/>
              </w:rPr>
              <w:lastRenderedPageBreak/>
              <w:t xml:space="preserve">Player Model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lastRenderedPageBreak/>
              <w:t xml:space="preserve">A realistic model for the player is available. </w:t>
            </w:r>
          </w:p>
        </w:tc>
      </w:tr>
      <w:tr w:rsidR="001A06A5" w:rsidRPr="002D0A71" w:rsidTr="00755AC4">
        <w:trPr>
          <w:cnfStyle w:val="00000001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lastRenderedPageBreak/>
              <w:t xml:space="preserve">ReqP04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Island Attraction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A player can use attract an island so it floats to the side of the island the player is standing on. As soon as the island is not attracted anymore, it hovers back to its original position. </w:t>
            </w:r>
          </w:p>
        </w:tc>
      </w:tr>
      <w:tr w:rsidR="001A06A5" w:rsidRPr="002D0A71" w:rsidTr="00755AC4">
        <w:trPr>
          <w:cnfStyle w:val="00000010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ReqP05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Island Walking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The player can walk to an island he attracted. </w:t>
            </w:r>
          </w:p>
        </w:tc>
      </w:tr>
      <w:tr w:rsidR="001A06A5" w:rsidRPr="002D0A71" w:rsidTr="00755AC4">
        <w:trPr>
          <w:cnfStyle w:val="00000001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ReqP06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A player can use the jetpack to move from one island to another. </w:t>
            </w:r>
          </w:p>
        </w:tc>
      </w:tr>
      <w:tr w:rsidR="001A06A5" w:rsidRPr="002D0A71" w:rsidTr="00755AC4">
        <w:trPr>
          <w:cnfStyle w:val="00000010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ReqP07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Island Repulsion </w:t>
            </w:r>
          </w:p>
        </w:tc>
        <w:tc>
          <w:tcPr>
            <w:tcW w:w="0" w:type="auto"/>
            <w:hideMark/>
          </w:tcPr>
          <w:p w:rsidR="001A06A5" w:rsidRPr="002D0A71" w:rsidRDefault="001A06A5" w:rsidP="00906E35">
            <w:pPr>
              <w:jc w:val="left"/>
              <w:cnfStyle w:val="000000100000"/>
              <w:rPr>
                <w:rFonts w:eastAsia="Times New Roman"/>
                <w:lang w:eastAsia="de-CH"/>
              </w:rPr>
            </w:pPr>
            <w:r w:rsidRPr="002D0A71">
              <w:rPr>
                <w:rFonts w:eastAsia="Times New Roman"/>
                <w:lang w:eastAsia="de-CH"/>
              </w:rPr>
              <w:t xml:space="preserve">A player can use the jetpack to emit bursts of air which will for a short period of time get an island to drift off its original course. </w:t>
            </w:r>
            <w:r>
              <w:rPr>
                <w:rFonts w:eastAsia="Times New Roman"/>
                <w:lang w:eastAsia="de-CH"/>
              </w:rPr>
              <w:t xml:space="preserve"> </w:t>
            </w:r>
            <w:r w:rsidRPr="002D0A71">
              <w:rPr>
                <w:rFonts w:eastAsia="Times New Roman"/>
                <w:lang w:eastAsia="de-CH"/>
              </w:rPr>
              <w:t xml:space="preserve">If it collides with a pillar it could change its course completely. </w:t>
            </w:r>
          </w:p>
        </w:tc>
      </w:tr>
      <w:tr w:rsidR="001A06A5" w:rsidRPr="002D0A71" w:rsidTr="00755AC4">
        <w:trPr>
          <w:cnfStyle w:val="00000001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ReqP08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Direct Combat 1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Every player has a melee attack ability which costs no energy. This will deduce health from his enemy. </w:t>
            </w:r>
          </w:p>
        </w:tc>
      </w:tr>
      <w:tr w:rsidR="001A06A5" w:rsidRPr="002D0A71" w:rsidTr="00755AC4">
        <w:trPr>
          <w:cnfStyle w:val="00000010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ReqP09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Direct Combat 2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A realistic attack animation is displayed. </w:t>
            </w:r>
          </w:p>
        </w:tc>
      </w:tr>
      <w:tr w:rsidR="001A06A5" w:rsidRPr="002D0A71" w:rsidTr="00755AC4">
        <w:trPr>
          <w:cnfStyle w:val="00000001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ReqP10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Direct Combat 3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Melee attacks will also physically push the opponent away from the attacker. </w:t>
            </w:r>
          </w:p>
        </w:tc>
      </w:tr>
      <w:tr w:rsidR="001A06A5" w:rsidRPr="002D0A71" w:rsidTr="00755AC4">
        <w:trPr>
          <w:cnfStyle w:val="00000010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ReqP11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Energy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Every player has an energy bar which is displayed in the UI. Energy will recharge itself with time. Every used skill will use a fixed amount of energy. </w:t>
            </w:r>
          </w:p>
        </w:tc>
      </w:tr>
      <w:tr w:rsidR="001A06A5" w:rsidRPr="002D0A71" w:rsidTr="00755AC4">
        <w:trPr>
          <w:cnfStyle w:val="00000001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ReqP12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Ice Spike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The player can specify a direction in which, subsequently, a spike is sent off. If the spike hits an enemy, he will get hurt and pushed back. </w:t>
            </w:r>
          </w:p>
        </w:tc>
      </w:tr>
      <w:tr w:rsidR="001A06A5" w:rsidRPr="002D0A71" w:rsidTr="00755AC4">
        <w:trPr>
          <w:cnfStyle w:val="00000010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ReqP13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Building Islands with Ice Spikes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If the spike hits a rising fire ball, an island will be built. </w:t>
            </w:r>
          </w:p>
        </w:tc>
      </w:tr>
      <w:tr w:rsidR="001A06A5" w:rsidRPr="002D0A71" w:rsidTr="00755AC4">
        <w:trPr>
          <w:cnfStyle w:val="00000001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ReqP14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Snow storm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The player can specify a point in range, a cloud will appear and start snowing on the creatures below it, causing damage. </w:t>
            </w:r>
          </w:p>
        </w:tc>
      </w:tr>
      <w:tr w:rsidR="001A06A5" w:rsidRPr="002D0A71" w:rsidTr="00755AC4">
        <w:trPr>
          <w:cnfStyle w:val="00000010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ReqP15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Fire Wall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The player can lighten up a fire on the floor which will remain there for a fixed amount of time. Players stepping on the fire will be hurt. </w:t>
            </w:r>
          </w:p>
        </w:tc>
      </w:tr>
      <w:tr w:rsidR="001A06A5" w:rsidRPr="002D0A71" w:rsidTr="00755AC4">
        <w:trPr>
          <w:cnfStyle w:val="000000010000"/>
        </w:trPr>
        <w:tc>
          <w:tcPr>
            <w:cnfStyle w:val="001000000000"/>
            <w:tcW w:w="0" w:type="auto"/>
            <w:hideMark/>
          </w:tcPr>
          <w:p w:rsidR="001A06A5" w:rsidRPr="002D0A71" w:rsidRDefault="001A06A5" w:rsidP="00755AC4">
            <w:pPr>
              <w:rPr>
                <w:rFonts w:eastAsia="Times New Roman"/>
                <w:lang w:eastAsia="de-CH"/>
              </w:rPr>
            </w:pPr>
            <w:r w:rsidRPr="002D0A71">
              <w:rPr>
                <w:rFonts w:eastAsia="Times New Roman"/>
                <w:lang w:eastAsia="de-CH"/>
              </w:rPr>
              <w:t xml:space="preserve">ReqP16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Small Robot Spawning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The player can spawn a robot on the current island which will be there for a fixed amount of time and attack all enemies stepping on the island. </w:t>
            </w:r>
          </w:p>
        </w:tc>
      </w:tr>
    </w:tbl>
    <w:p w:rsidR="001A06A5" w:rsidRPr="002D0A71" w:rsidRDefault="001A06A5" w:rsidP="00D818A5">
      <w:pPr>
        <w:pStyle w:val="berschrift1"/>
        <w:rPr>
          <w:rFonts w:eastAsia="Times New Roman"/>
          <w:kern w:val="36"/>
          <w:lang w:eastAsia="de-CH"/>
        </w:rPr>
      </w:pPr>
      <w:bookmarkStart w:id="26" w:name="Development_Schedule"/>
      <w:bookmarkStart w:id="27" w:name="_Toc224305278"/>
      <w:bookmarkEnd w:id="26"/>
      <w:r w:rsidRPr="002D0A71">
        <w:rPr>
          <w:rFonts w:eastAsia="Times New Roman"/>
          <w:kern w:val="36"/>
          <w:lang w:eastAsia="de-CH"/>
        </w:rPr>
        <w:t>Development Schedule</w:t>
      </w:r>
      <w:bookmarkEnd w:id="27"/>
    </w:p>
    <w:p w:rsidR="001A06A5" w:rsidRPr="002D0A71" w:rsidRDefault="001A06A5" w:rsidP="00ED140D">
      <w:pPr>
        <w:rPr>
          <w:lang w:eastAsia="de-CH"/>
        </w:rPr>
      </w:pPr>
      <w:bookmarkStart w:id="28" w:name="Deliverables"/>
      <w:bookmarkEnd w:id="28"/>
      <w:r w:rsidRPr="002D0A71">
        <w:rPr>
          <w:lang w:eastAsia="de-CH"/>
        </w:rPr>
        <w:t xml:space="preserve">The development </w:t>
      </w:r>
      <w:r>
        <w:rPr>
          <w:lang w:eastAsia="de-CH"/>
        </w:rPr>
        <w:t>shall be divided into consecutive layers</w:t>
      </w:r>
      <w:r w:rsidRPr="002D0A71">
        <w:rPr>
          <w:lang w:eastAsia="de-CH"/>
        </w:rPr>
        <w:t xml:space="preserve">. All of the requirements defined </w:t>
      </w:r>
      <w:r>
        <w:rPr>
          <w:lang w:eastAsia="de-CH"/>
        </w:rPr>
        <w:t>under</w:t>
      </w:r>
      <w:r w:rsidRPr="002D0A71">
        <w:rPr>
          <w:lang w:eastAsia="de-CH"/>
        </w:rPr>
        <w:t xml:space="preserve"> </w:t>
      </w:r>
      <w:r>
        <w:rPr>
          <w:lang w:eastAsia="de-CH"/>
        </w:rPr>
        <w:fldChar w:fldCharType="begin"/>
      </w:r>
      <w:r>
        <w:rPr>
          <w:lang w:eastAsia="de-CH"/>
        </w:rPr>
        <w:instrText xml:space="preserve"> REF _Ref223763759 \h </w:instrText>
      </w:r>
      <w:r>
        <w:rPr>
          <w:lang w:eastAsia="de-CH"/>
        </w:rPr>
      </w:r>
      <w:r>
        <w:rPr>
          <w:lang w:eastAsia="de-CH"/>
        </w:rPr>
        <w:fldChar w:fldCharType="separate"/>
      </w:r>
      <w:r>
        <w:rPr>
          <w:rFonts w:eastAsia="Times New Roman"/>
          <w:lang w:eastAsia="de-CH"/>
        </w:rPr>
        <w:t xml:space="preserve">Formal </w:t>
      </w:r>
      <w:r w:rsidRPr="002D0A71">
        <w:rPr>
          <w:rFonts w:eastAsia="Times New Roman"/>
          <w:lang w:eastAsia="de-CH"/>
        </w:rPr>
        <w:t>Requirements</w:t>
      </w:r>
      <w:r>
        <w:rPr>
          <w:lang w:eastAsia="de-CH"/>
        </w:rPr>
        <w:fldChar w:fldCharType="end"/>
      </w:r>
      <w:r w:rsidRPr="002D0A71">
        <w:rPr>
          <w:lang w:eastAsia="de-CH"/>
        </w:rPr>
        <w:t xml:space="preserve"> are classified and assigned to one of them. Those </w:t>
      </w:r>
      <w:r>
        <w:rPr>
          <w:lang w:eastAsia="de-CH"/>
        </w:rPr>
        <w:t>layers</w:t>
      </w:r>
      <w:r w:rsidRPr="002D0A71">
        <w:rPr>
          <w:lang w:eastAsia="de-CH"/>
        </w:rPr>
        <w:t xml:space="preserve"> are: </w:t>
      </w:r>
    </w:p>
    <w:p w:rsidR="001A06A5" w:rsidRPr="00C31321" w:rsidRDefault="001A06A5" w:rsidP="00ED140D">
      <w:pPr>
        <w:pStyle w:val="Listenabsatz"/>
        <w:numPr>
          <w:ilvl w:val="0"/>
          <w:numId w:val="8"/>
        </w:numPr>
        <w:rPr>
          <w:lang w:eastAsia="de-CH"/>
        </w:rPr>
      </w:pPr>
      <w:r w:rsidRPr="007F1926">
        <w:rPr>
          <w:b/>
          <w:lang w:eastAsia="de-CH"/>
        </w:rPr>
        <w:t>Functional minimum</w:t>
      </w:r>
      <w:r w:rsidRPr="00C31321">
        <w:rPr>
          <w:lang w:eastAsia="de-CH"/>
        </w:rPr>
        <w:t xml:space="preserve">: This first </w:t>
      </w:r>
      <w:r>
        <w:rPr>
          <w:lang w:eastAsia="de-CH"/>
        </w:rPr>
        <w:t xml:space="preserve">layer </w:t>
      </w:r>
      <w:r w:rsidRPr="00C31321">
        <w:rPr>
          <w:lang w:eastAsia="de-CH"/>
        </w:rPr>
        <w:t>contains the set of requirements minimally required to play the game.</w:t>
      </w:r>
      <w:r>
        <w:rPr>
          <w:lang w:eastAsia="de-CH"/>
        </w:rPr>
        <w:t xml:space="preserve"> </w:t>
      </w:r>
      <w:r w:rsidRPr="00C31321">
        <w:rPr>
          <w:lang w:eastAsia="de-CH"/>
        </w:rPr>
        <w:t xml:space="preserve">It is the bare minimum. If any feature is removed from this part the prototype will degrade from a game into a technical prototype. </w:t>
      </w:r>
      <w:r>
        <w:rPr>
          <w:lang w:eastAsia="de-CH"/>
        </w:rPr>
        <w:t>The functional minimum is also a milestone.</w:t>
      </w:r>
    </w:p>
    <w:p w:rsidR="001A06A5" w:rsidRPr="00C31321" w:rsidRDefault="001A06A5" w:rsidP="00ED140D">
      <w:pPr>
        <w:pStyle w:val="Listenabsatz"/>
        <w:numPr>
          <w:ilvl w:val="0"/>
          <w:numId w:val="8"/>
        </w:numPr>
        <w:rPr>
          <w:lang w:eastAsia="de-CH"/>
        </w:rPr>
      </w:pPr>
      <w:r w:rsidRPr="007F1926">
        <w:rPr>
          <w:b/>
          <w:lang w:eastAsia="de-CH"/>
        </w:rPr>
        <w:t>Low target</w:t>
      </w:r>
      <w:r w:rsidRPr="00C31321">
        <w:rPr>
          <w:lang w:eastAsia="de-CH"/>
        </w:rPr>
        <w:t xml:space="preserve">: The low target is </w:t>
      </w:r>
      <w:r>
        <w:rPr>
          <w:lang w:eastAsia="de-CH"/>
        </w:rPr>
        <w:t>the second layer and also a milestone</w:t>
      </w:r>
      <w:r w:rsidRPr="00C31321">
        <w:rPr>
          <w:lang w:eastAsia="de-CH"/>
        </w:rPr>
        <w:t>. Though it contains more features than the bare minimum</w:t>
      </w:r>
      <w:r>
        <w:rPr>
          <w:lang w:eastAsia="de-CH"/>
        </w:rPr>
        <w:t>,</w:t>
      </w:r>
      <w:r w:rsidRPr="00C31321">
        <w:rPr>
          <w:lang w:eastAsia="de-CH"/>
        </w:rPr>
        <w:t xml:space="preserve"> it is still essentially not what should be achieved during the timeframe of fourteen weeks. Still it will serve as a good indicator if the development is still inside the timeframe laid out in this chapter. </w:t>
      </w:r>
    </w:p>
    <w:p w:rsidR="001A06A5" w:rsidRPr="00C31321" w:rsidRDefault="001A06A5" w:rsidP="00ED140D">
      <w:pPr>
        <w:pStyle w:val="Listenabsatz"/>
        <w:numPr>
          <w:ilvl w:val="0"/>
          <w:numId w:val="8"/>
        </w:numPr>
        <w:rPr>
          <w:lang w:eastAsia="de-CH"/>
        </w:rPr>
      </w:pPr>
      <w:r w:rsidRPr="007F1926">
        <w:rPr>
          <w:b/>
          <w:lang w:eastAsia="de-CH"/>
        </w:rPr>
        <w:t>Desirable target</w:t>
      </w:r>
      <w:r w:rsidRPr="00C31321">
        <w:rPr>
          <w:lang w:eastAsia="de-CH"/>
        </w:rPr>
        <w:t xml:space="preserve">: This </w:t>
      </w:r>
      <w:r>
        <w:rPr>
          <w:lang w:eastAsia="de-CH"/>
        </w:rPr>
        <w:t xml:space="preserve">layer and </w:t>
      </w:r>
      <w:r w:rsidRPr="00C31321">
        <w:rPr>
          <w:lang w:eastAsia="de-CH"/>
        </w:rPr>
        <w:t xml:space="preserve">milestone is what the project aims at. It contains all the requirements that make up a well polished and fun to play game. </w:t>
      </w:r>
    </w:p>
    <w:p w:rsidR="001A06A5" w:rsidRPr="00C31321" w:rsidRDefault="001A06A5" w:rsidP="00FE1479">
      <w:pPr>
        <w:pStyle w:val="Listenabsatz"/>
        <w:numPr>
          <w:ilvl w:val="0"/>
          <w:numId w:val="8"/>
        </w:numPr>
        <w:rPr>
          <w:lang w:eastAsia="de-CH"/>
        </w:rPr>
      </w:pPr>
      <w:r w:rsidRPr="007F1926">
        <w:rPr>
          <w:b/>
          <w:lang w:eastAsia="de-CH"/>
        </w:rPr>
        <w:lastRenderedPageBreak/>
        <w:t>High target</w:t>
      </w:r>
      <w:r w:rsidRPr="00C31321">
        <w:rPr>
          <w:lang w:eastAsia="de-CH"/>
        </w:rPr>
        <w:t xml:space="preserve">: The high target contains additional features that will make it into the final deliverable if the team has some free time to implement them. </w:t>
      </w:r>
      <w:r>
        <w:rPr>
          <w:lang w:eastAsia="de-CH"/>
        </w:rPr>
        <w:t xml:space="preserve"> There is no milestone defined for it. After finishing the Desirable Target it will be decided which features of this target will make it into the gold version milestone.</w:t>
      </w:r>
    </w:p>
    <w:p w:rsidR="001A06A5" w:rsidRPr="00C31321" w:rsidRDefault="001A06A5" w:rsidP="00ED140D">
      <w:pPr>
        <w:pStyle w:val="Listenabsatz"/>
        <w:numPr>
          <w:ilvl w:val="0"/>
          <w:numId w:val="8"/>
        </w:numPr>
        <w:rPr>
          <w:lang w:eastAsia="de-CH"/>
        </w:rPr>
      </w:pPr>
      <w:r w:rsidRPr="007F1926">
        <w:rPr>
          <w:b/>
          <w:lang w:eastAsia="de-CH"/>
        </w:rPr>
        <w:t>Extras</w:t>
      </w:r>
      <w:r w:rsidRPr="00C31321">
        <w:rPr>
          <w:lang w:eastAsia="de-CH"/>
        </w:rPr>
        <w:t xml:space="preserve">: This part of the schedule defines some additions to the game that would be fun but are not realistic to achieve. However in a future project they could be added. </w:t>
      </w:r>
    </w:p>
    <w:p w:rsidR="001A06A5" w:rsidRPr="002D0A71" w:rsidRDefault="001A06A5" w:rsidP="00ED140D">
      <w:pPr>
        <w:rPr>
          <w:lang w:eastAsia="de-CH"/>
        </w:rPr>
      </w:pPr>
      <w:r w:rsidRPr="002D0A71">
        <w:rPr>
          <w:lang w:eastAsia="de-CH"/>
        </w:rPr>
        <w:t xml:space="preserve">The </w:t>
      </w:r>
      <w:r>
        <w:rPr>
          <w:lang w:eastAsia="de-CH"/>
        </w:rPr>
        <w:t>layers then are assigned to milestones to be reached on a specific date. Those milestones contain</w:t>
      </w:r>
      <w:r w:rsidRPr="002D0A71">
        <w:rPr>
          <w:lang w:eastAsia="de-CH"/>
        </w:rPr>
        <w:t xml:space="preserve"> a detailed timetable determining when each requirement will be implemented and who is responsible for the implementation. </w:t>
      </w:r>
      <w:r>
        <w:rPr>
          <w:lang w:eastAsia="de-CH"/>
        </w:rPr>
        <w:t>This timetable shall be filled out iteratively during the projects development.</w:t>
      </w:r>
    </w:p>
    <w:p w:rsidR="001A06A5" w:rsidRDefault="001A06A5" w:rsidP="00C31321">
      <w:pPr>
        <w:pStyle w:val="berschrift2"/>
        <w:rPr>
          <w:rFonts w:eastAsia="Times New Roman"/>
          <w:lang w:eastAsia="de-CH"/>
        </w:rPr>
      </w:pPr>
      <w:bookmarkStart w:id="29" w:name="_Toc224305279"/>
      <w:r w:rsidRPr="002D0A71">
        <w:rPr>
          <w:rFonts w:eastAsia="Times New Roman"/>
          <w:lang w:eastAsia="de-CH"/>
        </w:rPr>
        <w:t>Deliverables</w:t>
      </w:r>
      <w:bookmarkEnd w:id="29"/>
    </w:p>
    <w:p w:rsidR="001A06A5" w:rsidRPr="002D0A71" w:rsidRDefault="001A06A5" w:rsidP="002B72C6">
      <w:pPr>
        <w:pStyle w:val="berschrift3"/>
        <w:rPr>
          <w:rFonts w:eastAsia="Times New Roman"/>
          <w:lang w:eastAsia="de-CH"/>
        </w:rPr>
      </w:pPr>
      <w:r w:rsidRPr="002D0A71">
        <w:rPr>
          <w:rFonts w:eastAsia="Times New Roman"/>
          <w:lang w:eastAsia="de-CH"/>
        </w:rPr>
        <w:t xml:space="preserve">Functional Minimum </w:t>
      </w:r>
    </w:p>
    <w:tbl>
      <w:tblPr>
        <w:tblStyle w:val="MediumShading1-Accent11"/>
        <w:tblW w:w="4984" w:type="pct"/>
        <w:tblLook w:val="04A0"/>
      </w:tblPr>
      <w:tblGrid>
        <w:gridCol w:w="994"/>
        <w:gridCol w:w="7393"/>
      </w:tblGrid>
      <w:tr w:rsidR="001A06A5" w:rsidRPr="002D0A71" w:rsidTr="006421E8">
        <w:trPr>
          <w:cnfStyle w:val="100000000000"/>
        </w:trPr>
        <w:tc>
          <w:tcPr>
            <w:cnfStyle w:val="001000000000"/>
            <w:tcW w:w="537" w:type="pct"/>
            <w:hideMark/>
          </w:tcPr>
          <w:p w:rsidR="001A06A5" w:rsidRPr="002D0A71" w:rsidRDefault="001A06A5" w:rsidP="00B678E7">
            <w:pPr>
              <w:rPr>
                <w:rFonts w:eastAsia="Times New Roman"/>
                <w:lang w:eastAsia="de-CH"/>
              </w:rPr>
            </w:pPr>
            <w:r>
              <w:rPr>
                <w:rFonts w:eastAsia="Times New Roman"/>
                <w:lang w:eastAsia="de-CH"/>
              </w:rPr>
              <w:t>ID</w:t>
            </w:r>
          </w:p>
        </w:tc>
        <w:tc>
          <w:tcPr>
            <w:tcW w:w="4463" w:type="pct"/>
            <w:hideMark/>
          </w:tcPr>
          <w:p w:rsidR="001A06A5" w:rsidRPr="002D0A71" w:rsidRDefault="001A06A5" w:rsidP="002B72C6">
            <w:pPr>
              <w:cnfStyle w:val="100000000000"/>
              <w:rPr>
                <w:rFonts w:eastAsia="Times New Roman"/>
                <w:lang w:eastAsia="de-CH"/>
              </w:rPr>
            </w:pPr>
            <w:r w:rsidRPr="002D0A71">
              <w:rPr>
                <w:rFonts w:eastAsia="Times New Roman"/>
                <w:lang w:eastAsia="de-CH"/>
              </w:rPr>
              <w:t xml:space="preserve">Requirement </w:t>
            </w:r>
          </w:p>
        </w:tc>
      </w:tr>
      <w:tr w:rsidR="001A06A5" w:rsidRPr="002D0A71" w:rsidTr="006421E8">
        <w:trPr>
          <w:cnfStyle w:val="000000100000"/>
        </w:trPr>
        <w:tc>
          <w:tcPr>
            <w:cnfStyle w:val="001000000000"/>
            <w:tcW w:w="537" w:type="pct"/>
            <w:hideMark/>
          </w:tcPr>
          <w:p w:rsidR="001A06A5" w:rsidRPr="002D0A71" w:rsidRDefault="001A06A5" w:rsidP="00B678E7">
            <w:pPr>
              <w:rPr>
                <w:rFonts w:eastAsia="Times New Roman"/>
                <w:lang w:eastAsia="de-CH"/>
              </w:rPr>
            </w:pPr>
            <w:r>
              <w:rPr>
                <w:rFonts w:eastAsia="Times New Roman"/>
                <w:lang w:eastAsia="de-CH"/>
              </w:rPr>
              <w:t>ReqG</w:t>
            </w:r>
            <w:r w:rsidRPr="002D0A71">
              <w:rPr>
                <w:rFonts w:eastAsia="Times New Roman"/>
                <w:lang w:eastAsia="de-CH"/>
              </w:rPr>
              <w:t xml:space="preserve">01 </w:t>
            </w:r>
          </w:p>
        </w:tc>
        <w:tc>
          <w:tcPr>
            <w:tcW w:w="4463" w:type="pct"/>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Basic Camera </w:t>
            </w:r>
          </w:p>
        </w:tc>
      </w:tr>
      <w:tr w:rsidR="001A06A5" w:rsidRPr="002D0A71" w:rsidTr="006421E8">
        <w:trPr>
          <w:cnfStyle w:val="000000010000"/>
        </w:trPr>
        <w:tc>
          <w:tcPr>
            <w:cnfStyle w:val="001000000000"/>
            <w:tcW w:w="537" w:type="pct"/>
            <w:hideMark/>
          </w:tcPr>
          <w:p w:rsidR="001A06A5" w:rsidRPr="002D0A71" w:rsidRDefault="001A06A5" w:rsidP="00B678E7">
            <w:pPr>
              <w:rPr>
                <w:rFonts w:eastAsia="Times New Roman"/>
                <w:lang w:eastAsia="de-CH"/>
              </w:rPr>
            </w:pPr>
            <w:r>
              <w:rPr>
                <w:rFonts w:eastAsia="Times New Roman"/>
                <w:lang w:eastAsia="de-CH"/>
              </w:rPr>
              <w:t>ReqG</w:t>
            </w:r>
            <w:r w:rsidRPr="002D0A71">
              <w:rPr>
                <w:rFonts w:eastAsia="Times New Roman"/>
                <w:lang w:eastAsia="de-CH"/>
              </w:rPr>
              <w:t xml:space="preserve">03 </w:t>
            </w:r>
          </w:p>
        </w:tc>
        <w:tc>
          <w:tcPr>
            <w:tcW w:w="4463" w:type="pct"/>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Basic Software Framework </w:t>
            </w:r>
          </w:p>
        </w:tc>
      </w:tr>
      <w:tr w:rsidR="001A06A5" w:rsidRPr="002D0A71" w:rsidTr="006421E8">
        <w:trPr>
          <w:cnfStyle w:val="00000010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ReqL01 </w:t>
            </w:r>
          </w:p>
        </w:tc>
        <w:tc>
          <w:tcPr>
            <w:tcW w:w="4463" w:type="pct"/>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Lava Ground </w:t>
            </w:r>
          </w:p>
        </w:tc>
      </w:tr>
      <w:tr w:rsidR="001A06A5" w:rsidRPr="002D0A71" w:rsidTr="006421E8">
        <w:trPr>
          <w:cnfStyle w:val="00000001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ReqL02 </w:t>
            </w:r>
          </w:p>
        </w:tc>
        <w:tc>
          <w:tcPr>
            <w:tcW w:w="4463" w:type="pct"/>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Basic Lava Effect </w:t>
            </w:r>
          </w:p>
        </w:tc>
      </w:tr>
      <w:tr w:rsidR="001A06A5" w:rsidRPr="002D0A71" w:rsidTr="006421E8">
        <w:trPr>
          <w:cnfStyle w:val="00000010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ReqL04 </w:t>
            </w:r>
          </w:p>
        </w:tc>
        <w:tc>
          <w:tcPr>
            <w:tcW w:w="4463" w:type="pct"/>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Deadly Lava </w:t>
            </w:r>
          </w:p>
        </w:tc>
      </w:tr>
      <w:tr w:rsidR="001A06A5" w:rsidRPr="002D0A71" w:rsidTr="006421E8">
        <w:trPr>
          <w:cnfStyle w:val="00000001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ReqPi01 </w:t>
            </w:r>
          </w:p>
        </w:tc>
        <w:tc>
          <w:tcPr>
            <w:tcW w:w="4463" w:type="pct"/>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Pillars </w:t>
            </w:r>
          </w:p>
        </w:tc>
      </w:tr>
      <w:tr w:rsidR="001A06A5" w:rsidRPr="002D0A71" w:rsidTr="006421E8">
        <w:trPr>
          <w:cnfStyle w:val="00000010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ReqPi02 </w:t>
            </w:r>
          </w:p>
        </w:tc>
        <w:tc>
          <w:tcPr>
            <w:tcW w:w="4463" w:type="pct"/>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Basic Pillar Rendering </w:t>
            </w:r>
          </w:p>
        </w:tc>
      </w:tr>
      <w:tr w:rsidR="001A06A5" w:rsidRPr="002D0A71" w:rsidTr="006421E8">
        <w:trPr>
          <w:cnfStyle w:val="00000001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ReqI01 </w:t>
            </w:r>
          </w:p>
        </w:tc>
        <w:tc>
          <w:tcPr>
            <w:tcW w:w="4463" w:type="pct"/>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Floating Islands </w:t>
            </w:r>
          </w:p>
        </w:tc>
      </w:tr>
      <w:tr w:rsidR="001A06A5" w:rsidRPr="002D0A71" w:rsidTr="006421E8">
        <w:trPr>
          <w:cnfStyle w:val="00000010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ReqI02 </w:t>
            </w:r>
          </w:p>
        </w:tc>
        <w:tc>
          <w:tcPr>
            <w:tcW w:w="4463" w:type="pct"/>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Basic Island Rendering </w:t>
            </w:r>
          </w:p>
        </w:tc>
      </w:tr>
      <w:tr w:rsidR="001A06A5" w:rsidRPr="002D0A71" w:rsidTr="006421E8">
        <w:trPr>
          <w:cnfStyle w:val="00000001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ReqP01 </w:t>
            </w:r>
          </w:p>
        </w:tc>
        <w:tc>
          <w:tcPr>
            <w:tcW w:w="4463" w:type="pct"/>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Player </w:t>
            </w:r>
          </w:p>
        </w:tc>
      </w:tr>
      <w:tr w:rsidR="001A06A5" w:rsidRPr="002D0A71" w:rsidTr="006421E8">
        <w:trPr>
          <w:cnfStyle w:val="00000010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ReqP02 </w:t>
            </w:r>
          </w:p>
        </w:tc>
        <w:tc>
          <w:tcPr>
            <w:tcW w:w="4463" w:type="pct"/>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Basic Player Model </w:t>
            </w:r>
          </w:p>
        </w:tc>
      </w:tr>
      <w:tr w:rsidR="001A06A5" w:rsidRPr="002D0A71" w:rsidTr="006421E8">
        <w:trPr>
          <w:cnfStyle w:val="00000001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ReqP06 </w:t>
            </w:r>
          </w:p>
        </w:tc>
        <w:tc>
          <w:tcPr>
            <w:tcW w:w="4463" w:type="pct"/>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Island Jumping </w:t>
            </w:r>
          </w:p>
        </w:tc>
      </w:tr>
      <w:tr w:rsidR="001A06A5" w:rsidRPr="002D0A71" w:rsidTr="006421E8">
        <w:trPr>
          <w:cnfStyle w:val="00000010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ReqP08 </w:t>
            </w:r>
          </w:p>
        </w:tc>
        <w:tc>
          <w:tcPr>
            <w:tcW w:w="4463" w:type="pct"/>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Direct Combat 1 </w:t>
            </w:r>
          </w:p>
        </w:tc>
      </w:tr>
      <w:tr w:rsidR="001A06A5" w:rsidRPr="002D0A71" w:rsidTr="006421E8">
        <w:trPr>
          <w:cnfStyle w:val="000000010000"/>
        </w:trPr>
        <w:tc>
          <w:tcPr>
            <w:cnfStyle w:val="001000000000"/>
            <w:tcW w:w="537" w:type="pct"/>
          </w:tcPr>
          <w:p w:rsidR="001A06A5" w:rsidRPr="002D0A71" w:rsidRDefault="001A06A5" w:rsidP="00B678E7">
            <w:pPr>
              <w:rPr>
                <w:rFonts w:eastAsia="Times New Roman"/>
                <w:lang w:eastAsia="de-CH"/>
              </w:rPr>
            </w:pPr>
            <w:r>
              <w:rPr>
                <w:rFonts w:eastAsia="Times New Roman"/>
                <w:lang w:eastAsia="de-CH"/>
              </w:rPr>
              <w:t>ReqUI06</w:t>
            </w:r>
          </w:p>
        </w:tc>
        <w:tc>
          <w:tcPr>
            <w:tcW w:w="4463" w:type="pct"/>
          </w:tcPr>
          <w:p w:rsidR="001A06A5" w:rsidRPr="002D0A71" w:rsidRDefault="001A06A5" w:rsidP="00B678E7">
            <w:pPr>
              <w:cnfStyle w:val="000000010000"/>
              <w:rPr>
                <w:rFonts w:eastAsia="Times New Roman"/>
                <w:lang w:eastAsia="de-CH"/>
              </w:rPr>
            </w:pPr>
            <w:r>
              <w:rPr>
                <w:rFonts w:eastAsia="Times New Roman"/>
                <w:lang w:eastAsia="de-CH"/>
              </w:rPr>
              <w:t>Simple HUD</w:t>
            </w:r>
          </w:p>
        </w:tc>
      </w:tr>
    </w:tbl>
    <w:p w:rsidR="001A06A5" w:rsidRPr="002D0A71" w:rsidRDefault="001A06A5" w:rsidP="005E5BF0">
      <w:pPr>
        <w:pStyle w:val="berschrift3"/>
        <w:rPr>
          <w:rFonts w:eastAsia="Times New Roman"/>
          <w:lang w:eastAsia="de-CH"/>
        </w:rPr>
      </w:pPr>
      <w:r w:rsidRPr="002D0A71">
        <w:rPr>
          <w:rFonts w:eastAsia="Times New Roman"/>
          <w:lang w:eastAsia="de-CH"/>
        </w:rPr>
        <w:t>Low target</w:t>
      </w:r>
    </w:p>
    <w:tbl>
      <w:tblPr>
        <w:tblStyle w:val="MediumShading1-Accent11"/>
        <w:tblW w:w="4984" w:type="pct"/>
        <w:tblLook w:val="04A0"/>
      </w:tblPr>
      <w:tblGrid>
        <w:gridCol w:w="994"/>
        <w:gridCol w:w="7393"/>
      </w:tblGrid>
      <w:tr w:rsidR="001A06A5" w:rsidRPr="002D0A71" w:rsidTr="005E5BF0">
        <w:trPr>
          <w:cnfStyle w:val="100000000000"/>
        </w:trPr>
        <w:tc>
          <w:tcPr>
            <w:cnfStyle w:val="001000000000"/>
            <w:tcW w:w="0" w:type="auto"/>
            <w:hideMark/>
          </w:tcPr>
          <w:p w:rsidR="001A06A5" w:rsidRPr="002D0A71" w:rsidRDefault="001A06A5" w:rsidP="00B678E7">
            <w:pPr>
              <w:rPr>
                <w:rFonts w:eastAsia="Times New Roman"/>
                <w:lang w:eastAsia="de-CH"/>
              </w:rPr>
            </w:pPr>
            <w:r>
              <w:rPr>
                <w:rFonts w:eastAsia="Times New Roman"/>
                <w:lang w:eastAsia="de-CH"/>
              </w:rPr>
              <w:t>ID</w:t>
            </w:r>
            <w:r w:rsidRPr="002D0A71">
              <w:rPr>
                <w:rFonts w:eastAsia="Times New Roman"/>
                <w:lang w:eastAsia="de-CH"/>
              </w:rPr>
              <w:t xml:space="preserve"> </w:t>
            </w:r>
          </w:p>
        </w:tc>
        <w:tc>
          <w:tcPr>
            <w:tcW w:w="0" w:type="auto"/>
            <w:hideMark/>
          </w:tcPr>
          <w:p w:rsidR="001A06A5" w:rsidRPr="002D0A71" w:rsidRDefault="001A06A5" w:rsidP="00B678E7">
            <w:pPr>
              <w:cnfStyle w:val="100000000000"/>
              <w:rPr>
                <w:rFonts w:eastAsia="Times New Roman"/>
                <w:lang w:eastAsia="de-CH"/>
              </w:rPr>
            </w:pPr>
            <w:r>
              <w:rPr>
                <w:rFonts w:eastAsia="Times New Roman"/>
                <w:lang w:eastAsia="de-CH"/>
              </w:rPr>
              <w:t>Requirement</w:t>
            </w:r>
          </w:p>
        </w:tc>
      </w:tr>
      <w:tr w:rsidR="001A06A5" w:rsidRPr="002D0A71" w:rsidTr="007041B5">
        <w:trPr>
          <w:cnfStyle w:val="000000100000"/>
        </w:trPr>
        <w:tc>
          <w:tcPr>
            <w:cnfStyle w:val="001000000000"/>
            <w:tcW w:w="537" w:type="pct"/>
            <w:hideMark/>
          </w:tcPr>
          <w:p w:rsidR="001A06A5" w:rsidRPr="002D0A71" w:rsidRDefault="001A06A5" w:rsidP="00B678E7">
            <w:pPr>
              <w:rPr>
                <w:rFonts w:eastAsia="Times New Roman"/>
                <w:lang w:eastAsia="de-CH"/>
              </w:rPr>
            </w:pPr>
            <w:r w:rsidRPr="002D0A71">
              <w:rPr>
                <w:rFonts w:eastAsia="Times New Roman"/>
                <w:lang w:eastAsia="de-CH"/>
              </w:rPr>
              <w:t xml:space="preserve">ReqL03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Polished Lava Effect </w:t>
            </w:r>
          </w:p>
        </w:tc>
      </w:tr>
      <w:tr w:rsidR="001A06A5" w:rsidRPr="002D0A71" w:rsidTr="005E5BF0">
        <w:trPr>
          <w:cnfStyle w:val="000000010000"/>
        </w:trPr>
        <w:tc>
          <w:tcPr>
            <w:cnfStyle w:val="001000000000"/>
            <w:tcW w:w="0" w:type="auto"/>
            <w:hideMark/>
          </w:tcPr>
          <w:p w:rsidR="001A06A5" w:rsidRPr="002D0A71" w:rsidRDefault="001A06A5" w:rsidP="00582A9D">
            <w:pPr>
              <w:rPr>
                <w:rFonts w:eastAsia="Times New Roman"/>
                <w:lang w:eastAsia="de-CH"/>
              </w:rPr>
            </w:pPr>
            <w:r w:rsidRPr="002D0A71">
              <w:rPr>
                <w:rFonts w:eastAsia="Times New Roman"/>
                <w:lang w:eastAsia="de-CH"/>
              </w:rPr>
              <w:t>ReqPi0</w:t>
            </w:r>
            <w:r>
              <w:rPr>
                <w:rFonts w:eastAsia="Times New Roman"/>
                <w:lang w:eastAsia="de-CH"/>
              </w:rPr>
              <w:t>3</w:t>
            </w:r>
            <w:r w:rsidRPr="002D0A71">
              <w:rPr>
                <w:rFonts w:eastAsia="Times New Roman"/>
                <w:lang w:eastAsia="de-CH"/>
              </w:rPr>
              <w:t xml:space="preserve">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Sophisticated Pillar Rendering </w:t>
            </w:r>
          </w:p>
        </w:tc>
      </w:tr>
      <w:tr w:rsidR="001A06A5" w:rsidRPr="002D0A71" w:rsidTr="005E5BF0">
        <w:trPr>
          <w:cnfStyle w:val="000000100000"/>
        </w:trPr>
        <w:tc>
          <w:tcPr>
            <w:cnfStyle w:val="001000000000"/>
            <w:tcW w:w="0" w:type="auto"/>
            <w:hideMark/>
          </w:tcPr>
          <w:p w:rsidR="001A06A5" w:rsidRPr="002D0A71" w:rsidRDefault="001A06A5" w:rsidP="00B678E7">
            <w:pPr>
              <w:rPr>
                <w:rFonts w:eastAsia="Times New Roman"/>
                <w:lang w:eastAsia="de-CH"/>
              </w:rPr>
            </w:pPr>
            <w:r>
              <w:rPr>
                <w:rFonts w:eastAsia="Times New Roman"/>
                <w:lang w:eastAsia="de-CH"/>
              </w:rPr>
              <w:t>ReqI03</w:t>
            </w:r>
            <w:r w:rsidRPr="002D0A71">
              <w:rPr>
                <w:rFonts w:eastAsia="Times New Roman"/>
                <w:lang w:eastAsia="de-CH"/>
              </w:rPr>
              <w:t xml:space="preserve">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Sophisticated Island Rendering </w:t>
            </w:r>
          </w:p>
        </w:tc>
      </w:tr>
      <w:tr w:rsidR="001A06A5" w:rsidRPr="002D0A71" w:rsidTr="005E5BF0">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ReqI04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Moving Floating Islands </w:t>
            </w:r>
          </w:p>
        </w:tc>
      </w:tr>
      <w:tr w:rsidR="001A06A5" w:rsidRPr="002D0A71" w:rsidTr="005E5BF0">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ReqI05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Crashing Islands </w:t>
            </w:r>
          </w:p>
        </w:tc>
      </w:tr>
      <w:tr w:rsidR="001A06A5" w:rsidRPr="002D0A71" w:rsidTr="005E5BF0">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ReqI06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Islands and Pillars </w:t>
            </w:r>
          </w:p>
        </w:tc>
      </w:tr>
      <w:tr w:rsidR="001A06A5" w:rsidRPr="002D0A71" w:rsidTr="005E5BF0">
        <w:trPr>
          <w:cnfStyle w:val="000000100000"/>
        </w:trPr>
        <w:tc>
          <w:tcPr>
            <w:cnfStyle w:val="001000000000"/>
            <w:tcW w:w="0" w:type="auto"/>
            <w:hideMark/>
          </w:tcPr>
          <w:p w:rsidR="001A06A5" w:rsidRPr="002D0A71" w:rsidRDefault="001A06A5" w:rsidP="003625DD">
            <w:pPr>
              <w:rPr>
                <w:rFonts w:eastAsia="Times New Roman"/>
                <w:lang w:eastAsia="de-CH"/>
              </w:rPr>
            </w:pPr>
            <w:r w:rsidRPr="002D0A71">
              <w:rPr>
                <w:rFonts w:eastAsia="Times New Roman"/>
                <w:lang w:eastAsia="de-CH"/>
              </w:rPr>
              <w:t>ReqP0</w:t>
            </w:r>
            <w:r>
              <w:rPr>
                <w:rFonts w:eastAsia="Times New Roman"/>
                <w:lang w:eastAsia="de-CH"/>
              </w:rPr>
              <w:t>3</w:t>
            </w:r>
            <w:r w:rsidRPr="002D0A71">
              <w:rPr>
                <w:rFonts w:eastAsia="Times New Roman"/>
                <w:lang w:eastAsia="de-CH"/>
              </w:rPr>
              <w:t xml:space="preserve">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Sophisticated Player Model </w:t>
            </w:r>
          </w:p>
        </w:tc>
      </w:tr>
      <w:tr w:rsidR="001A06A5" w:rsidRPr="002D0A71" w:rsidTr="005E5BF0">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ReqP09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Direct Combat 2 </w:t>
            </w:r>
          </w:p>
        </w:tc>
      </w:tr>
      <w:tr w:rsidR="001A06A5" w:rsidRPr="002D0A71" w:rsidTr="005E5BF0">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ReqP10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Direct Combat 3 </w:t>
            </w:r>
          </w:p>
        </w:tc>
      </w:tr>
      <w:tr w:rsidR="001A06A5" w:rsidRPr="002D0A71" w:rsidTr="005E5BF0">
        <w:trPr>
          <w:cnfStyle w:val="000000010000"/>
        </w:trPr>
        <w:tc>
          <w:tcPr>
            <w:cnfStyle w:val="001000000000"/>
            <w:tcW w:w="0" w:type="auto"/>
          </w:tcPr>
          <w:p w:rsidR="001A06A5" w:rsidRPr="002D0A71" w:rsidRDefault="001A06A5" w:rsidP="00B678E7">
            <w:pPr>
              <w:rPr>
                <w:rFonts w:eastAsia="Times New Roman"/>
                <w:lang w:eastAsia="de-CH"/>
              </w:rPr>
            </w:pPr>
            <w:r>
              <w:rPr>
                <w:rFonts w:eastAsia="Times New Roman"/>
                <w:lang w:eastAsia="de-CH"/>
              </w:rPr>
              <w:t>ReqUI04</w:t>
            </w:r>
          </w:p>
        </w:tc>
        <w:tc>
          <w:tcPr>
            <w:tcW w:w="0" w:type="auto"/>
          </w:tcPr>
          <w:p w:rsidR="001A06A5" w:rsidRPr="002D0A71" w:rsidRDefault="001A06A5" w:rsidP="00B678E7">
            <w:pPr>
              <w:cnfStyle w:val="000000010000"/>
              <w:rPr>
                <w:rFonts w:eastAsia="Times New Roman"/>
                <w:lang w:eastAsia="de-CH"/>
              </w:rPr>
            </w:pPr>
            <w:r>
              <w:rPr>
                <w:rFonts w:eastAsia="Times New Roman"/>
                <w:lang w:eastAsia="de-CH"/>
              </w:rPr>
              <w:t>Player Selection</w:t>
            </w:r>
          </w:p>
        </w:tc>
      </w:tr>
      <w:tr w:rsidR="001A06A5" w:rsidRPr="002D0A71" w:rsidTr="005E5BF0">
        <w:trPr>
          <w:cnfStyle w:val="000000100000"/>
        </w:trPr>
        <w:tc>
          <w:tcPr>
            <w:cnfStyle w:val="001000000000"/>
            <w:tcW w:w="0" w:type="auto"/>
          </w:tcPr>
          <w:p w:rsidR="001A06A5" w:rsidRDefault="001A06A5" w:rsidP="008668FD">
            <w:pPr>
              <w:jc w:val="left"/>
              <w:rPr>
                <w:rFonts w:eastAsia="Times New Roman"/>
                <w:lang w:eastAsia="de-CH"/>
              </w:rPr>
            </w:pPr>
            <w:r>
              <w:rPr>
                <w:rFonts w:eastAsia="Times New Roman"/>
                <w:lang w:eastAsia="de-CH"/>
              </w:rPr>
              <w:t>ReqUI07</w:t>
            </w:r>
          </w:p>
        </w:tc>
        <w:tc>
          <w:tcPr>
            <w:tcW w:w="0" w:type="auto"/>
          </w:tcPr>
          <w:p w:rsidR="001A06A5" w:rsidRPr="002D0A71" w:rsidRDefault="001A06A5" w:rsidP="008668FD">
            <w:pPr>
              <w:jc w:val="left"/>
              <w:cnfStyle w:val="000000100000"/>
              <w:rPr>
                <w:rFonts w:eastAsia="Times New Roman"/>
                <w:lang w:eastAsia="de-CH"/>
              </w:rPr>
            </w:pPr>
            <w:r>
              <w:rPr>
                <w:rFonts w:eastAsia="Times New Roman"/>
                <w:lang w:eastAsia="de-CH"/>
              </w:rPr>
              <w:t>Fancy HUD</w:t>
            </w:r>
          </w:p>
        </w:tc>
      </w:tr>
    </w:tbl>
    <w:p w:rsidR="001A06A5" w:rsidRPr="002D0A71" w:rsidRDefault="001A06A5" w:rsidP="001643DC">
      <w:pPr>
        <w:pStyle w:val="berschrift3"/>
        <w:rPr>
          <w:rFonts w:eastAsia="Times New Roman"/>
          <w:lang w:eastAsia="de-CH"/>
        </w:rPr>
      </w:pPr>
      <w:r w:rsidRPr="002D0A71">
        <w:rPr>
          <w:rFonts w:eastAsia="Times New Roman"/>
          <w:lang w:eastAsia="de-CH"/>
        </w:rPr>
        <w:t>Desirable target</w:t>
      </w:r>
    </w:p>
    <w:tbl>
      <w:tblPr>
        <w:tblStyle w:val="MediumShading1-Accent11"/>
        <w:tblW w:w="5000" w:type="pct"/>
        <w:tblLook w:val="04A0"/>
      </w:tblPr>
      <w:tblGrid>
        <w:gridCol w:w="994"/>
        <w:gridCol w:w="7420"/>
      </w:tblGrid>
      <w:tr w:rsidR="001A06A5" w:rsidRPr="002D0A71" w:rsidTr="001643DC">
        <w:trPr>
          <w:cnfStyle w:val="100000000000"/>
        </w:trPr>
        <w:tc>
          <w:tcPr>
            <w:cnfStyle w:val="001000000000"/>
            <w:tcW w:w="0" w:type="auto"/>
            <w:hideMark/>
          </w:tcPr>
          <w:p w:rsidR="001A06A5" w:rsidRPr="002D0A71" w:rsidRDefault="001A06A5" w:rsidP="00B678E7">
            <w:pPr>
              <w:rPr>
                <w:rFonts w:eastAsia="Times New Roman"/>
                <w:lang w:eastAsia="de-CH"/>
              </w:rPr>
            </w:pPr>
            <w:r>
              <w:rPr>
                <w:rFonts w:eastAsia="Times New Roman"/>
                <w:lang w:eastAsia="de-CH"/>
              </w:rPr>
              <w:lastRenderedPageBreak/>
              <w:t>ID</w:t>
            </w:r>
          </w:p>
        </w:tc>
        <w:tc>
          <w:tcPr>
            <w:tcW w:w="0" w:type="auto"/>
            <w:hideMark/>
          </w:tcPr>
          <w:p w:rsidR="001A06A5" w:rsidRPr="002D0A71" w:rsidRDefault="001A06A5" w:rsidP="000D66CB">
            <w:pPr>
              <w:cnfStyle w:val="100000000000"/>
              <w:rPr>
                <w:rFonts w:eastAsia="Times New Roman"/>
                <w:lang w:eastAsia="de-CH"/>
              </w:rPr>
            </w:pPr>
            <w:r w:rsidRPr="002D0A71">
              <w:rPr>
                <w:rFonts w:eastAsia="Times New Roman"/>
                <w:lang w:eastAsia="de-CH"/>
              </w:rPr>
              <w:t>Requirement</w:t>
            </w:r>
          </w:p>
        </w:tc>
      </w:tr>
      <w:tr w:rsidR="001A06A5" w:rsidRPr="002D0A71" w:rsidTr="00F324A9">
        <w:trPr>
          <w:cnfStyle w:val="000000100000"/>
        </w:trPr>
        <w:tc>
          <w:tcPr>
            <w:cnfStyle w:val="001000000000"/>
            <w:tcW w:w="535" w:type="pct"/>
            <w:hideMark/>
          </w:tcPr>
          <w:p w:rsidR="001A06A5" w:rsidRPr="002D0A71" w:rsidRDefault="001A06A5" w:rsidP="00B678E7">
            <w:pPr>
              <w:rPr>
                <w:rFonts w:eastAsia="Times New Roman"/>
                <w:lang w:eastAsia="de-CH"/>
              </w:rPr>
            </w:pPr>
            <w:r>
              <w:rPr>
                <w:rFonts w:eastAsia="Times New Roman"/>
                <w:lang w:eastAsia="de-CH"/>
              </w:rPr>
              <w:t>ReqG</w:t>
            </w:r>
            <w:r w:rsidRPr="002D0A71">
              <w:rPr>
                <w:rFonts w:eastAsia="Times New Roman"/>
                <w:lang w:eastAsia="de-CH"/>
              </w:rPr>
              <w:t xml:space="preserve">02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Advanced Camera </w:t>
            </w:r>
          </w:p>
        </w:tc>
      </w:tr>
      <w:tr w:rsidR="001A06A5" w:rsidRPr="002D0A71" w:rsidTr="001643DC">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ReqP04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Island Attraction </w:t>
            </w:r>
          </w:p>
        </w:tc>
      </w:tr>
      <w:tr w:rsidR="001A06A5" w:rsidRPr="002D0A71" w:rsidTr="001643DC">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ReqP05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Island Walking </w:t>
            </w:r>
          </w:p>
        </w:tc>
      </w:tr>
      <w:tr w:rsidR="001A06A5" w:rsidRPr="002D0A71" w:rsidTr="001643DC">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ReqP07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Island Repulsion </w:t>
            </w:r>
          </w:p>
        </w:tc>
      </w:tr>
      <w:tr w:rsidR="001A06A5" w:rsidRPr="002D0A71" w:rsidTr="001643DC">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ReqP11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Energy </w:t>
            </w:r>
          </w:p>
        </w:tc>
      </w:tr>
      <w:tr w:rsidR="001A06A5" w:rsidRPr="002D0A71" w:rsidTr="001643DC">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ReqP12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Ice Spike </w:t>
            </w:r>
          </w:p>
        </w:tc>
      </w:tr>
      <w:tr w:rsidR="001A06A5" w:rsidRPr="002D0A71" w:rsidTr="001643DC">
        <w:trPr>
          <w:cnfStyle w:val="000000100000"/>
        </w:trPr>
        <w:tc>
          <w:tcPr>
            <w:cnfStyle w:val="001000000000"/>
            <w:tcW w:w="0" w:type="auto"/>
          </w:tcPr>
          <w:p w:rsidR="001A06A5" w:rsidRDefault="001A06A5" w:rsidP="000F600D">
            <w:pPr>
              <w:rPr>
                <w:rFonts w:eastAsia="Times New Roman"/>
                <w:lang w:eastAsia="de-CH"/>
              </w:rPr>
            </w:pPr>
            <w:r>
              <w:rPr>
                <w:rFonts w:eastAsia="Times New Roman"/>
                <w:lang w:eastAsia="de-CH"/>
              </w:rPr>
              <w:t>ReqG05</w:t>
            </w:r>
          </w:p>
        </w:tc>
        <w:tc>
          <w:tcPr>
            <w:tcW w:w="0" w:type="auto"/>
          </w:tcPr>
          <w:p w:rsidR="001A06A5" w:rsidRDefault="001A06A5" w:rsidP="00BD3B08">
            <w:pPr>
              <w:cnfStyle w:val="000000100000"/>
              <w:rPr>
                <w:rFonts w:eastAsia="Times New Roman"/>
                <w:lang w:eastAsia="de-CH"/>
              </w:rPr>
            </w:pPr>
            <w:r>
              <w:rPr>
                <w:rFonts w:eastAsia="Times New Roman"/>
                <w:lang w:eastAsia="de-CH"/>
              </w:rPr>
              <w:t>Shadow Rendering</w:t>
            </w:r>
          </w:p>
        </w:tc>
      </w:tr>
      <w:tr w:rsidR="001A06A5" w:rsidRPr="002D0A71" w:rsidTr="001643DC">
        <w:trPr>
          <w:cnfStyle w:val="000000010000"/>
        </w:trPr>
        <w:tc>
          <w:tcPr>
            <w:cnfStyle w:val="001000000000"/>
            <w:tcW w:w="0" w:type="auto"/>
          </w:tcPr>
          <w:p w:rsidR="001A06A5" w:rsidRDefault="001A06A5" w:rsidP="000F600D">
            <w:pPr>
              <w:rPr>
                <w:rFonts w:eastAsia="Times New Roman"/>
                <w:lang w:eastAsia="de-CH"/>
              </w:rPr>
            </w:pPr>
            <w:r>
              <w:rPr>
                <w:rFonts w:eastAsia="Times New Roman"/>
                <w:lang w:eastAsia="de-CH"/>
              </w:rPr>
              <w:t>ReqG06</w:t>
            </w:r>
          </w:p>
        </w:tc>
        <w:tc>
          <w:tcPr>
            <w:tcW w:w="0" w:type="auto"/>
          </w:tcPr>
          <w:p w:rsidR="001A06A5" w:rsidRPr="002D0A71" w:rsidRDefault="001A06A5" w:rsidP="00BD3B08">
            <w:pPr>
              <w:cnfStyle w:val="000000010000"/>
              <w:rPr>
                <w:rFonts w:eastAsia="Times New Roman"/>
                <w:lang w:eastAsia="de-CH"/>
              </w:rPr>
            </w:pPr>
            <w:r>
              <w:rPr>
                <w:rFonts w:eastAsia="Times New Roman"/>
                <w:lang w:eastAsia="de-CH"/>
              </w:rPr>
              <w:t>Statistics</w:t>
            </w:r>
          </w:p>
        </w:tc>
      </w:tr>
      <w:tr w:rsidR="001A06A5" w:rsidRPr="002D0A71" w:rsidTr="001643DC">
        <w:trPr>
          <w:cnfStyle w:val="000000100000"/>
        </w:trPr>
        <w:tc>
          <w:tcPr>
            <w:cnfStyle w:val="001000000000"/>
            <w:tcW w:w="0" w:type="auto"/>
          </w:tcPr>
          <w:p w:rsidR="001A06A5" w:rsidRDefault="001A06A5" w:rsidP="00BD3B08">
            <w:pPr>
              <w:rPr>
                <w:rFonts w:eastAsia="Times New Roman"/>
                <w:lang w:eastAsia="de-CH"/>
              </w:rPr>
            </w:pPr>
            <w:r>
              <w:rPr>
                <w:rFonts w:eastAsia="Times New Roman"/>
                <w:lang w:eastAsia="de-CH"/>
              </w:rPr>
              <w:t>ReqUI03</w:t>
            </w:r>
          </w:p>
        </w:tc>
        <w:tc>
          <w:tcPr>
            <w:tcW w:w="0" w:type="auto"/>
          </w:tcPr>
          <w:p w:rsidR="001A06A5" w:rsidRPr="002D0A71" w:rsidRDefault="001A06A5" w:rsidP="00BD3B08">
            <w:pPr>
              <w:cnfStyle w:val="000000100000"/>
              <w:rPr>
                <w:rFonts w:eastAsia="Times New Roman"/>
                <w:lang w:eastAsia="de-CH"/>
              </w:rPr>
            </w:pPr>
            <w:r>
              <w:rPr>
                <w:rFonts w:eastAsia="Times New Roman"/>
                <w:lang w:eastAsia="de-CH"/>
              </w:rPr>
              <w:t>Text Input</w:t>
            </w:r>
          </w:p>
        </w:tc>
      </w:tr>
      <w:tr w:rsidR="001A06A5" w:rsidRPr="002D0A71" w:rsidTr="001643DC">
        <w:trPr>
          <w:cnfStyle w:val="000000010000"/>
        </w:trPr>
        <w:tc>
          <w:tcPr>
            <w:cnfStyle w:val="001000000000"/>
            <w:tcW w:w="0" w:type="auto"/>
          </w:tcPr>
          <w:p w:rsidR="001A06A5" w:rsidRPr="008C68A5" w:rsidRDefault="001A06A5" w:rsidP="00BD3B08">
            <w:pPr>
              <w:rPr>
                <w:rFonts w:eastAsia="Times New Roman"/>
                <w:lang w:eastAsia="de-CH"/>
              </w:rPr>
            </w:pPr>
            <w:r>
              <w:rPr>
                <w:rFonts w:eastAsia="Times New Roman"/>
                <w:lang w:eastAsia="de-CH"/>
              </w:rPr>
              <w:t>ReqUI</w:t>
            </w:r>
            <w:r w:rsidRPr="008C68A5">
              <w:rPr>
                <w:rFonts w:eastAsia="Times New Roman"/>
                <w:lang w:eastAsia="de-CH"/>
              </w:rPr>
              <w:t xml:space="preserve">01 </w:t>
            </w:r>
          </w:p>
        </w:tc>
        <w:tc>
          <w:tcPr>
            <w:tcW w:w="0" w:type="auto"/>
          </w:tcPr>
          <w:p w:rsidR="001A06A5" w:rsidRPr="002D0A71" w:rsidRDefault="001A06A5" w:rsidP="00BD3B08">
            <w:pPr>
              <w:cnfStyle w:val="000000010000"/>
              <w:rPr>
                <w:rFonts w:eastAsia="Times New Roman"/>
                <w:lang w:eastAsia="de-CH"/>
              </w:rPr>
            </w:pPr>
            <w:r>
              <w:rPr>
                <w:rFonts w:eastAsia="Times New Roman"/>
                <w:lang w:eastAsia="de-CH"/>
              </w:rPr>
              <w:t>Start Screen</w:t>
            </w:r>
          </w:p>
        </w:tc>
      </w:tr>
      <w:tr w:rsidR="001A06A5" w:rsidRPr="002D0A71" w:rsidTr="001643DC">
        <w:trPr>
          <w:cnfStyle w:val="000000100000"/>
        </w:trPr>
        <w:tc>
          <w:tcPr>
            <w:cnfStyle w:val="001000000000"/>
            <w:tcW w:w="0" w:type="auto"/>
          </w:tcPr>
          <w:p w:rsidR="001A06A5" w:rsidRPr="008C68A5" w:rsidRDefault="001A06A5" w:rsidP="00BD3B08">
            <w:pPr>
              <w:rPr>
                <w:rFonts w:eastAsia="Times New Roman"/>
                <w:lang w:eastAsia="de-CH"/>
              </w:rPr>
            </w:pPr>
            <w:r>
              <w:rPr>
                <w:rFonts w:eastAsia="Times New Roman"/>
                <w:lang w:eastAsia="de-CH"/>
              </w:rPr>
              <w:t>ReqUI</w:t>
            </w:r>
            <w:r w:rsidRPr="008C68A5">
              <w:rPr>
                <w:rFonts w:eastAsia="Times New Roman"/>
                <w:lang w:eastAsia="de-CH"/>
              </w:rPr>
              <w:t>0</w:t>
            </w:r>
            <w:r>
              <w:rPr>
                <w:rFonts w:eastAsia="Times New Roman"/>
                <w:lang w:eastAsia="de-CH"/>
              </w:rPr>
              <w:t>2</w:t>
            </w:r>
            <w:r w:rsidRPr="008C68A5">
              <w:rPr>
                <w:rFonts w:eastAsia="Times New Roman"/>
                <w:lang w:eastAsia="de-CH"/>
              </w:rPr>
              <w:t xml:space="preserve"> </w:t>
            </w:r>
          </w:p>
        </w:tc>
        <w:tc>
          <w:tcPr>
            <w:tcW w:w="0" w:type="auto"/>
          </w:tcPr>
          <w:p w:rsidR="001A06A5" w:rsidRPr="002D0A71" w:rsidRDefault="001A06A5" w:rsidP="00BD3B08">
            <w:pPr>
              <w:cnfStyle w:val="000000100000"/>
              <w:rPr>
                <w:rFonts w:eastAsia="Times New Roman"/>
                <w:lang w:eastAsia="de-CH"/>
              </w:rPr>
            </w:pPr>
            <w:r>
              <w:rPr>
                <w:rFonts w:eastAsia="Times New Roman"/>
                <w:lang w:eastAsia="de-CH"/>
              </w:rPr>
              <w:t>High Score</w:t>
            </w:r>
          </w:p>
        </w:tc>
      </w:tr>
      <w:tr w:rsidR="001A06A5" w:rsidRPr="002D0A71" w:rsidTr="001643DC">
        <w:trPr>
          <w:cnfStyle w:val="000000010000"/>
        </w:trPr>
        <w:tc>
          <w:tcPr>
            <w:cnfStyle w:val="001000000000"/>
            <w:tcW w:w="0" w:type="auto"/>
          </w:tcPr>
          <w:p w:rsidR="001A06A5" w:rsidRDefault="001A06A5" w:rsidP="00BD3B08">
            <w:pPr>
              <w:rPr>
                <w:rFonts w:eastAsia="Times New Roman"/>
                <w:lang w:eastAsia="de-CH"/>
              </w:rPr>
            </w:pPr>
            <w:r>
              <w:rPr>
                <w:rFonts w:eastAsia="Times New Roman"/>
                <w:lang w:eastAsia="de-CH"/>
              </w:rPr>
              <w:t>ReqUI05</w:t>
            </w:r>
          </w:p>
        </w:tc>
        <w:tc>
          <w:tcPr>
            <w:tcW w:w="0" w:type="auto"/>
          </w:tcPr>
          <w:p w:rsidR="001A06A5" w:rsidRDefault="001A06A5" w:rsidP="00BD3B08">
            <w:pPr>
              <w:cnfStyle w:val="000000010000"/>
              <w:rPr>
                <w:rFonts w:eastAsia="Times New Roman"/>
                <w:lang w:eastAsia="de-CH"/>
              </w:rPr>
            </w:pPr>
            <w:r>
              <w:rPr>
                <w:rFonts w:eastAsia="Times New Roman"/>
                <w:lang w:eastAsia="de-CH"/>
              </w:rPr>
              <w:t>Map Selection</w:t>
            </w:r>
          </w:p>
        </w:tc>
      </w:tr>
    </w:tbl>
    <w:p w:rsidR="001A06A5" w:rsidRPr="002D0A71" w:rsidRDefault="001A06A5" w:rsidP="000D66CB">
      <w:pPr>
        <w:pStyle w:val="berschrift3"/>
        <w:rPr>
          <w:rFonts w:eastAsia="Times New Roman"/>
          <w:lang w:eastAsia="de-CH"/>
        </w:rPr>
      </w:pPr>
      <w:r w:rsidRPr="002D0A71">
        <w:rPr>
          <w:rFonts w:eastAsia="Times New Roman"/>
          <w:lang w:eastAsia="de-CH"/>
        </w:rPr>
        <w:t>High target</w:t>
      </w:r>
    </w:p>
    <w:tbl>
      <w:tblPr>
        <w:tblStyle w:val="MediumShading1-Accent11"/>
        <w:tblW w:w="5000" w:type="pct"/>
        <w:tblLook w:val="04A0"/>
      </w:tblPr>
      <w:tblGrid>
        <w:gridCol w:w="994"/>
        <w:gridCol w:w="7420"/>
      </w:tblGrid>
      <w:tr w:rsidR="001A06A5" w:rsidRPr="002D0A71" w:rsidTr="000D66CB">
        <w:trPr>
          <w:cnfStyle w:val="100000000000"/>
        </w:trPr>
        <w:tc>
          <w:tcPr>
            <w:cnfStyle w:val="001000000000"/>
            <w:tcW w:w="0" w:type="auto"/>
            <w:hideMark/>
          </w:tcPr>
          <w:p w:rsidR="001A06A5" w:rsidRPr="002D0A71" w:rsidRDefault="001A06A5" w:rsidP="00B678E7">
            <w:pPr>
              <w:rPr>
                <w:rFonts w:eastAsia="Times New Roman"/>
                <w:lang w:eastAsia="de-CH"/>
              </w:rPr>
            </w:pPr>
            <w:r>
              <w:rPr>
                <w:rFonts w:eastAsia="Times New Roman"/>
                <w:lang w:eastAsia="de-CH"/>
              </w:rPr>
              <w:t>ID</w:t>
            </w:r>
          </w:p>
        </w:tc>
        <w:tc>
          <w:tcPr>
            <w:tcW w:w="0" w:type="auto"/>
            <w:hideMark/>
          </w:tcPr>
          <w:p w:rsidR="001A06A5" w:rsidRPr="002D0A71" w:rsidRDefault="001A06A5" w:rsidP="00753521">
            <w:pPr>
              <w:cnfStyle w:val="100000000000"/>
              <w:rPr>
                <w:rFonts w:eastAsia="Times New Roman"/>
                <w:lang w:eastAsia="de-CH"/>
              </w:rPr>
            </w:pPr>
            <w:r w:rsidRPr="002D0A71">
              <w:rPr>
                <w:rFonts w:eastAsia="Times New Roman"/>
                <w:lang w:eastAsia="de-CH"/>
              </w:rPr>
              <w:t xml:space="preserve">Requirement </w:t>
            </w:r>
          </w:p>
        </w:tc>
      </w:tr>
      <w:tr w:rsidR="001A06A5" w:rsidRPr="002D0A71" w:rsidTr="000D66CB">
        <w:trPr>
          <w:cnfStyle w:val="000000100000"/>
        </w:trPr>
        <w:tc>
          <w:tcPr>
            <w:cnfStyle w:val="001000000000"/>
            <w:tcW w:w="518" w:type="pct"/>
            <w:hideMark/>
          </w:tcPr>
          <w:p w:rsidR="001A06A5" w:rsidRPr="002D0A71" w:rsidRDefault="001A06A5" w:rsidP="00B678E7">
            <w:pPr>
              <w:rPr>
                <w:rFonts w:eastAsia="Times New Roman"/>
                <w:lang w:eastAsia="de-CH"/>
              </w:rPr>
            </w:pPr>
            <w:r>
              <w:rPr>
                <w:rFonts w:eastAsia="Times New Roman"/>
                <w:lang w:eastAsia="de-CH"/>
              </w:rPr>
              <w:t>ReqG</w:t>
            </w:r>
            <w:r w:rsidRPr="002D0A71">
              <w:rPr>
                <w:rFonts w:eastAsia="Times New Roman"/>
                <w:lang w:eastAsia="de-CH"/>
              </w:rPr>
              <w:t xml:space="preserve">04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HDR Rendering </w:t>
            </w:r>
          </w:p>
        </w:tc>
      </w:tr>
      <w:tr w:rsidR="001A06A5" w:rsidRPr="002D0A71" w:rsidTr="000D66CB">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ReqL05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Lava Eruptions </w:t>
            </w:r>
          </w:p>
        </w:tc>
      </w:tr>
      <w:tr w:rsidR="001A06A5" w:rsidRPr="002D0A71" w:rsidTr="000D66CB">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ReqL06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Harmful Fire Eruptions </w:t>
            </w:r>
          </w:p>
        </w:tc>
      </w:tr>
      <w:tr w:rsidR="001A06A5" w:rsidRPr="002D0A71" w:rsidTr="000D66CB">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ReqPi04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Tilt Pillars </w:t>
            </w:r>
          </w:p>
        </w:tc>
      </w:tr>
      <w:tr w:rsidR="001A06A5" w:rsidRPr="002D0A71" w:rsidTr="000D66CB">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ReqPi05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Icy pillars </w:t>
            </w:r>
          </w:p>
        </w:tc>
      </w:tr>
      <w:tr w:rsidR="001A06A5" w:rsidRPr="002D0A71" w:rsidTr="000D66CB">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ReqI07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Sinking Islands </w:t>
            </w:r>
          </w:p>
        </w:tc>
      </w:tr>
      <w:tr w:rsidR="001A06A5" w:rsidRPr="002D0A71" w:rsidTr="000D66CB">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ReqI08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Rising Islands </w:t>
            </w:r>
          </w:p>
        </w:tc>
      </w:tr>
      <w:tr w:rsidR="001A06A5" w:rsidRPr="002D0A71" w:rsidTr="000D66CB">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ReqI09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Melting Islands </w:t>
            </w:r>
          </w:p>
        </w:tc>
      </w:tr>
      <w:tr w:rsidR="001A06A5" w:rsidRPr="002D0A71" w:rsidTr="000D66CB">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ReqP13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Building Islands with Ice Spikes </w:t>
            </w:r>
          </w:p>
        </w:tc>
      </w:tr>
      <w:tr w:rsidR="001A06A5" w:rsidRPr="002D0A71" w:rsidTr="000D66CB">
        <w:trPr>
          <w:cnfStyle w:val="000000010000"/>
        </w:trPr>
        <w:tc>
          <w:tcPr>
            <w:cnfStyle w:val="001000000000"/>
            <w:tcW w:w="0" w:type="auto"/>
          </w:tcPr>
          <w:p w:rsidR="001A06A5" w:rsidRPr="008C68A5" w:rsidRDefault="001A06A5" w:rsidP="00955745">
            <w:pPr>
              <w:rPr>
                <w:rFonts w:eastAsia="Times New Roman"/>
                <w:lang w:eastAsia="de-CH"/>
              </w:rPr>
            </w:pPr>
            <w:r>
              <w:rPr>
                <w:rFonts w:eastAsia="Times New Roman"/>
                <w:lang w:eastAsia="de-CH"/>
              </w:rPr>
              <w:t>ReqUI08</w:t>
            </w:r>
            <w:r w:rsidRPr="008C68A5">
              <w:rPr>
                <w:rFonts w:eastAsia="Times New Roman"/>
                <w:lang w:eastAsia="de-CH"/>
              </w:rPr>
              <w:t xml:space="preserve"> </w:t>
            </w:r>
          </w:p>
        </w:tc>
        <w:tc>
          <w:tcPr>
            <w:tcW w:w="0" w:type="auto"/>
          </w:tcPr>
          <w:p w:rsidR="001A06A5" w:rsidRPr="002D0A71" w:rsidRDefault="001A06A5" w:rsidP="00BD3B08">
            <w:pPr>
              <w:cnfStyle w:val="000000010000"/>
              <w:rPr>
                <w:rFonts w:eastAsia="Times New Roman"/>
                <w:lang w:eastAsia="de-CH"/>
              </w:rPr>
            </w:pPr>
            <w:r>
              <w:rPr>
                <w:rFonts w:eastAsia="Times New Roman"/>
                <w:lang w:eastAsia="de-CH"/>
              </w:rPr>
              <w:t>Intro</w:t>
            </w:r>
          </w:p>
        </w:tc>
      </w:tr>
    </w:tbl>
    <w:p w:rsidR="001A06A5" w:rsidRPr="002D0A71" w:rsidRDefault="001A06A5" w:rsidP="000D66CB">
      <w:pPr>
        <w:pStyle w:val="berschrift3"/>
        <w:rPr>
          <w:rFonts w:eastAsia="Times New Roman"/>
          <w:lang w:eastAsia="de-CH"/>
        </w:rPr>
      </w:pPr>
      <w:r w:rsidRPr="002D0A71">
        <w:rPr>
          <w:rFonts w:eastAsia="Times New Roman"/>
          <w:lang w:eastAsia="de-CH"/>
        </w:rPr>
        <w:t>Extras</w:t>
      </w:r>
    </w:p>
    <w:tbl>
      <w:tblPr>
        <w:tblStyle w:val="MediumShading1-Accent11"/>
        <w:tblW w:w="4984" w:type="pct"/>
        <w:tblLook w:val="04A0"/>
      </w:tblPr>
      <w:tblGrid>
        <w:gridCol w:w="909"/>
        <w:gridCol w:w="7478"/>
      </w:tblGrid>
      <w:tr w:rsidR="001A06A5" w:rsidRPr="002D0A71" w:rsidTr="000D66CB">
        <w:trPr>
          <w:cnfStyle w:val="100000000000"/>
        </w:trPr>
        <w:tc>
          <w:tcPr>
            <w:cnfStyle w:val="001000000000"/>
            <w:tcW w:w="0" w:type="auto"/>
            <w:hideMark/>
          </w:tcPr>
          <w:p w:rsidR="001A06A5" w:rsidRPr="002D0A71" w:rsidRDefault="001A06A5" w:rsidP="00B678E7">
            <w:pPr>
              <w:rPr>
                <w:rFonts w:eastAsia="Times New Roman"/>
                <w:lang w:eastAsia="de-CH"/>
              </w:rPr>
            </w:pPr>
            <w:r>
              <w:rPr>
                <w:rFonts w:eastAsia="Times New Roman"/>
                <w:lang w:eastAsia="de-CH"/>
              </w:rPr>
              <w:t>ID</w:t>
            </w:r>
          </w:p>
        </w:tc>
        <w:tc>
          <w:tcPr>
            <w:tcW w:w="0" w:type="auto"/>
            <w:hideMark/>
          </w:tcPr>
          <w:p w:rsidR="001A06A5" w:rsidRPr="002D0A71" w:rsidRDefault="001A06A5" w:rsidP="00753521">
            <w:pPr>
              <w:cnfStyle w:val="100000000000"/>
              <w:rPr>
                <w:rFonts w:eastAsia="Times New Roman"/>
                <w:lang w:eastAsia="de-CH"/>
              </w:rPr>
            </w:pPr>
            <w:r w:rsidRPr="002D0A71">
              <w:rPr>
                <w:rFonts w:eastAsia="Times New Roman"/>
                <w:lang w:eastAsia="de-CH"/>
              </w:rPr>
              <w:t>Requirement</w:t>
            </w:r>
          </w:p>
        </w:tc>
      </w:tr>
      <w:tr w:rsidR="001A06A5" w:rsidRPr="002D0A71" w:rsidTr="000D66CB">
        <w:trPr>
          <w:cnfStyle w:val="000000100000"/>
        </w:trPr>
        <w:tc>
          <w:tcPr>
            <w:cnfStyle w:val="001000000000"/>
            <w:tcW w:w="495" w:type="pct"/>
            <w:hideMark/>
          </w:tcPr>
          <w:p w:rsidR="001A06A5" w:rsidRPr="002D0A71" w:rsidRDefault="001A06A5" w:rsidP="00B678E7">
            <w:pPr>
              <w:rPr>
                <w:rFonts w:eastAsia="Times New Roman"/>
                <w:lang w:eastAsia="de-CH"/>
              </w:rPr>
            </w:pPr>
            <w:r w:rsidRPr="002D0A71">
              <w:rPr>
                <w:rFonts w:eastAsia="Times New Roman"/>
                <w:lang w:eastAsia="de-CH"/>
              </w:rPr>
              <w:t xml:space="preserve">ReqI10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Destructible Islands </w:t>
            </w:r>
          </w:p>
        </w:tc>
      </w:tr>
      <w:tr w:rsidR="001A06A5" w:rsidRPr="002D0A71" w:rsidTr="000D66CB">
        <w:trPr>
          <w:cnfStyle w:val="000000010000"/>
        </w:trPr>
        <w:tc>
          <w:tcPr>
            <w:cnfStyle w:val="001000000000"/>
            <w:tcW w:w="0" w:type="auto"/>
            <w:hideMark/>
          </w:tcPr>
          <w:p w:rsidR="001A06A5" w:rsidRDefault="001A06A5" w:rsidP="008668FD">
            <w:pPr>
              <w:rPr>
                <w:rFonts w:eastAsia="Times New Roman"/>
                <w:lang w:eastAsia="de-CH"/>
              </w:rPr>
            </w:pPr>
            <w:r>
              <w:rPr>
                <w:rFonts w:eastAsia="Times New Roman"/>
                <w:lang w:eastAsia="de-CH"/>
              </w:rPr>
              <w:t>ReqP14</w:t>
            </w:r>
          </w:p>
        </w:tc>
        <w:tc>
          <w:tcPr>
            <w:tcW w:w="0" w:type="auto"/>
            <w:hideMark/>
          </w:tcPr>
          <w:p w:rsidR="001A06A5" w:rsidRDefault="001A06A5" w:rsidP="008668FD">
            <w:pPr>
              <w:cnfStyle w:val="000000010000"/>
              <w:rPr>
                <w:rFonts w:eastAsia="Times New Roman"/>
                <w:lang w:eastAsia="de-CH"/>
              </w:rPr>
            </w:pPr>
            <w:r>
              <w:rPr>
                <w:rFonts w:eastAsia="Times New Roman"/>
                <w:lang w:eastAsia="de-CH"/>
              </w:rPr>
              <w:t>Snow Storm</w:t>
            </w:r>
          </w:p>
        </w:tc>
      </w:tr>
      <w:tr w:rsidR="001A06A5" w:rsidRPr="002D0A71" w:rsidTr="000D66CB">
        <w:trPr>
          <w:cnfStyle w:val="000000100000"/>
        </w:trPr>
        <w:tc>
          <w:tcPr>
            <w:cnfStyle w:val="001000000000"/>
            <w:tcW w:w="0" w:type="auto"/>
            <w:hideMark/>
          </w:tcPr>
          <w:p w:rsidR="001A06A5" w:rsidRPr="002D0A71" w:rsidRDefault="001A06A5" w:rsidP="006A1113">
            <w:pPr>
              <w:rPr>
                <w:rFonts w:eastAsia="Times New Roman"/>
                <w:lang w:eastAsia="de-CH"/>
              </w:rPr>
            </w:pPr>
            <w:r w:rsidRPr="002D0A71">
              <w:rPr>
                <w:rFonts w:eastAsia="Times New Roman"/>
                <w:lang w:eastAsia="de-CH"/>
              </w:rPr>
              <w:t>ReqP1</w:t>
            </w:r>
            <w:r>
              <w:rPr>
                <w:rFonts w:eastAsia="Times New Roman"/>
                <w:lang w:eastAsia="de-CH"/>
              </w:rPr>
              <w:t>5</w:t>
            </w:r>
            <w:r w:rsidRPr="002D0A71">
              <w:rPr>
                <w:rFonts w:eastAsia="Times New Roman"/>
                <w:lang w:eastAsia="de-CH"/>
              </w:rPr>
              <w:t xml:space="preserve">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Fire Wall </w:t>
            </w:r>
          </w:p>
        </w:tc>
      </w:tr>
      <w:tr w:rsidR="001A06A5" w:rsidRPr="002D0A71" w:rsidTr="000D66CB">
        <w:trPr>
          <w:cnfStyle w:val="000000010000"/>
        </w:trPr>
        <w:tc>
          <w:tcPr>
            <w:cnfStyle w:val="001000000000"/>
            <w:tcW w:w="0" w:type="auto"/>
            <w:hideMark/>
          </w:tcPr>
          <w:p w:rsidR="001A06A5" w:rsidRPr="002D0A71" w:rsidRDefault="001A06A5" w:rsidP="00B678E7">
            <w:pPr>
              <w:rPr>
                <w:rFonts w:eastAsia="Times New Roman"/>
                <w:lang w:eastAsia="de-CH"/>
              </w:rPr>
            </w:pPr>
            <w:r>
              <w:rPr>
                <w:rFonts w:eastAsia="Times New Roman"/>
                <w:lang w:eastAsia="de-CH"/>
              </w:rPr>
              <w:t>ReqP16</w:t>
            </w:r>
            <w:r w:rsidRPr="002D0A71">
              <w:rPr>
                <w:rFonts w:eastAsia="Times New Roman"/>
                <w:lang w:eastAsia="de-CH"/>
              </w:rPr>
              <w:t xml:space="preserve">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Small Robot Spawning </w:t>
            </w:r>
          </w:p>
        </w:tc>
      </w:tr>
      <w:tr w:rsidR="001A06A5" w:rsidRPr="002D0A71" w:rsidTr="000D66CB">
        <w:trPr>
          <w:cnfStyle w:val="000000100000"/>
        </w:trPr>
        <w:tc>
          <w:tcPr>
            <w:cnfStyle w:val="001000000000"/>
            <w:tcW w:w="0" w:type="auto"/>
          </w:tcPr>
          <w:p w:rsidR="001A06A5" w:rsidRPr="002D0A71" w:rsidRDefault="001A06A5" w:rsidP="00B116A8">
            <w:pPr>
              <w:rPr>
                <w:rFonts w:eastAsia="Times New Roman"/>
                <w:lang w:eastAsia="de-CH"/>
              </w:rPr>
            </w:pPr>
            <w:r>
              <w:rPr>
                <w:rFonts w:eastAsia="Times New Roman"/>
                <w:lang w:eastAsia="de-CH"/>
              </w:rPr>
              <w:t>ReqI11</w:t>
            </w:r>
          </w:p>
        </w:tc>
        <w:tc>
          <w:tcPr>
            <w:tcW w:w="0" w:type="auto"/>
          </w:tcPr>
          <w:p w:rsidR="001A06A5" w:rsidRPr="002D0A71" w:rsidRDefault="001A06A5" w:rsidP="00B116A8">
            <w:pPr>
              <w:cnfStyle w:val="000000100000"/>
              <w:rPr>
                <w:rFonts w:eastAsia="Times New Roman"/>
                <w:lang w:eastAsia="de-CH"/>
              </w:rPr>
            </w:pPr>
            <w:r>
              <w:rPr>
                <w:rFonts w:eastAsia="Times New Roman"/>
                <w:lang w:eastAsia="de-CH"/>
              </w:rPr>
              <w:t>Icy Islands</w:t>
            </w:r>
          </w:p>
        </w:tc>
      </w:tr>
    </w:tbl>
    <w:p w:rsidR="001A06A5" w:rsidRPr="002D0A71" w:rsidRDefault="001A06A5" w:rsidP="00392D89">
      <w:pPr>
        <w:pStyle w:val="berschrift2"/>
        <w:rPr>
          <w:rFonts w:eastAsia="Times New Roman"/>
          <w:lang w:eastAsia="de-CH"/>
        </w:rPr>
      </w:pPr>
      <w:bookmarkStart w:id="30" w:name="Milestones"/>
      <w:bookmarkStart w:id="31" w:name="_Toc224305280"/>
      <w:bookmarkEnd w:id="30"/>
      <w:r w:rsidRPr="002D0A71">
        <w:rPr>
          <w:rFonts w:eastAsia="Times New Roman"/>
          <w:lang w:eastAsia="de-CH"/>
        </w:rPr>
        <w:t>Milestones</w:t>
      </w:r>
      <w:bookmarkEnd w:id="31"/>
      <w:r w:rsidRPr="002D0A71">
        <w:rPr>
          <w:rFonts w:eastAsia="Times New Roman"/>
          <w:lang w:eastAsia="de-CH"/>
        </w:rPr>
        <w:t xml:space="preserve"> </w:t>
      </w:r>
    </w:p>
    <w:tbl>
      <w:tblPr>
        <w:tblStyle w:val="MediumShading1-Accent11"/>
        <w:tblW w:w="4984" w:type="pct"/>
        <w:tblLook w:val="04A0"/>
      </w:tblPr>
      <w:tblGrid>
        <w:gridCol w:w="825"/>
        <w:gridCol w:w="1649"/>
        <w:gridCol w:w="4814"/>
        <w:gridCol w:w="1099"/>
      </w:tblGrid>
      <w:tr w:rsidR="001A06A5" w:rsidRPr="002D0A71" w:rsidTr="00D07121">
        <w:trPr>
          <w:cnfStyle w:val="100000000000"/>
        </w:trPr>
        <w:tc>
          <w:tcPr>
            <w:cnfStyle w:val="001000000000"/>
            <w:tcW w:w="0" w:type="auto"/>
            <w:hideMark/>
          </w:tcPr>
          <w:p w:rsidR="001A06A5" w:rsidRPr="002D0A71" w:rsidRDefault="001A06A5" w:rsidP="00B678E7">
            <w:pPr>
              <w:rPr>
                <w:rFonts w:eastAsia="Times New Roman"/>
                <w:lang w:eastAsia="de-CH"/>
              </w:rPr>
            </w:pPr>
            <w:r>
              <w:rPr>
                <w:rFonts w:eastAsia="Times New Roman"/>
                <w:b w:val="0"/>
                <w:bCs w:val="0"/>
                <w:lang w:eastAsia="de-CH"/>
              </w:rPr>
              <w:t>ID</w:t>
            </w:r>
            <w:r w:rsidRPr="002D0A71">
              <w:rPr>
                <w:rFonts w:eastAsia="Times New Roman"/>
                <w:lang w:eastAsia="de-CH"/>
              </w:rPr>
              <w:t xml:space="preserve"> </w:t>
            </w:r>
          </w:p>
        </w:tc>
        <w:tc>
          <w:tcPr>
            <w:tcW w:w="0" w:type="auto"/>
            <w:hideMark/>
          </w:tcPr>
          <w:p w:rsidR="001A06A5" w:rsidRPr="002D0A71" w:rsidRDefault="001A06A5" w:rsidP="00392D89">
            <w:pPr>
              <w:cnfStyle w:val="100000000000"/>
              <w:rPr>
                <w:rFonts w:eastAsia="Times New Roman"/>
                <w:lang w:eastAsia="de-CH"/>
              </w:rPr>
            </w:pPr>
            <w:r w:rsidRPr="002D0A71">
              <w:rPr>
                <w:rFonts w:eastAsia="Times New Roman"/>
                <w:lang w:eastAsia="de-CH"/>
              </w:rPr>
              <w:t>Milestone</w:t>
            </w:r>
          </w:p>
        </w:tc>
        <w:tc>
          <w:tcPr>
            <w:tcW w:w="2870" w:type="pct"/>
            <w:hideMark/>
          </w:tcPr>
          <w:p w:rsidR="001A06A5" w:rsidRPr="002D0A71" w:rsidRDefault="001A06A5" w:rsidP="00B678E7">
            <w:pPr>
              <w:cnfStyle w:val="100000000000"/>
              <w:rPr>
                <w:rFonts w:eastAsia="Times New Roman"/>
                <w:lang w:eastAsia="de-CH"/>
              </w:rPr>
            </w:pPr>
            <w:r w:rsidRPr="002D0A71">
              <w:rPr>
                <w:rFonts w:eastAsia="Times New Roman"/>
                <w:lang w:eastAsia="de-CH"/>
              </w:rPr>
              <w:t xml:space="preserve">Description </w:t>
            </w:r>
          </w:p>
        </w:tc>
        <w:tc>
          <w:tcPr>
            <w:tcW w:w="655" w:type="pct"/>
            <w:hideMark/>
          </w:tcPr>
          <w:p w:rsidR="001A06A5" w:rsidRPr="002D0A71" w:rsidRDefault="001A06A5" w:rsidP="00D07121">
            <w:pPr>
              <w:cnfStyle w:val="100000000000"/>
              <w:rPr>
                <w:rFonts w:eastAsia="Times New Roman"/>
                <w:lang w:eastAsia="de-CH"/>
              </w:rPr>
            </w:pPr>
            <w:r w:rsidRPr="002D0A71">
              <w:rPr>
                <w:rFonts w:eastAsia="Times New Roman"/>
                <w:lang w:eastAsia="de-CH"/>
              </w:rPr>
              <w:t>Due Dat</w:t>
            </w:r>
            <w:r>
              <w:rPr>
                <w:rFonts w:eastAsia="Times New Roman"/>
                <w:lang w:eastAsia="de-CH"/>
              </w:rPr>
              <w:t>e</w:t>
            </w:r>
            <w:r w:rsidRPr="002D0A71">
              <w:rPr>
                <w:rFonts w:eastAsia="Times New Roman"/>
                <w:lang w:eastAsia="de-CH"/>
              </w:rPr>
              <w:t xml:space="preserve"> </w:t>
            </w:r>
          </w:p>
        </w:tc>
      </w:tr>
      <w:tr w:rsidR="001A06A5" w:rsidRPr="002D0A71" w:rsidTr="00D07121">
        <w:trPr>
          <w:cnfStyle w:val="000000100000"/>
        </w:trPr>
        <w:tc>
          <w:tcPr>
            <w:cnfStyle w:val="001000000000"/>
            <w:tcW w:w="492" w:type="pct"/>
            <w:hideMark/>
          </w:tcPr>
          <w:p w:rsidR="001A06A5" w:rsidRPr="002D0A71" w:rsidRDefault="001A06A5" w:rsidP="00B678E7">
            <w:pPr>
              <w:rPr>
                <w:rFonts w:eastAsia="Times New Roman"/>
                <w:lang w:eastAsia="de-CH"/>
              </w:rPr>
            </w:pPr>
            <w:r w:rsidRPr="002D0A71">
              <w:rPr>
                <w:rFonts w:eastAsia="Times New Roman"/>
                <w:lang w:eastAsia="de-CH"/>
              </w:rPr>
              <w:t xml:space="preserve">MS01 </w:t>
            </w:r>
          </w:p>
        </w:tc>
        <w:tc>
          <w:tcPr>
            <w:tcW w:w="983"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Prototype Chapter Written </w:t>
            </w:r>
          </w:p>
        </w:tc>
        <w:tc>
          <w:tcPr>
            <w:tcW w:w="2870"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With this milestone the prototype chapter must have been written and added to the game notebook. Everyone in the team should also have installed and experimented with XNA in order to be ready for development. </w:t>
            </w:r>
          </w:p>
        </w:tc>
        <w:tc>
          <w:tcPr>
            <w:tcW w:w="655" w:type="pct"/>
            <w:hideMark/>
          </w:tcPr>
          <w:p w:rsidR="001A06A5" w:rsidRPr="002D0A71" w:rsidRDefault="001A06A5" w:rsidP="00AC29AF">
            <w:pPr>
              <w:jc w:val="left"/>
              <w:cnfStyle w:val="000000100000"/>
              <w:rPr>
                <w:rFonts w:eastAsia="Times New Roman"/>
                <w:lang w:eastAsia="de-CH"/>
              </w:rPr>
            </w:pPr>
            <w:r w:rsidRPr="002D0A71">
              <w:rPr>
                <w:rFonts w:eastAsia="Times New Roman"/>
                <w:lang w:eastAsia="de-CH"/>
              </w:rPr>
              <w:t xml:space="preserve">March 16, 5pm </w:t>
            </w:r>
          </w:p>
        </w:tc>
      </w:tr>
      <w:tr w:rsidR="001A06A5" w:rsidRPr="002D0A71" w:rsidTr="00D07121">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MS02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Functional Minimum </w:t>
            </w:r>
          </w:p>
        </w:tc>
        <w:tc>
          <w:tcPr>
            <w:tcW w:w="2870" w:type="pct"/>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With this milestone the functional minimum must be implemented</w:t>
            </w:r>
            <w:r>
              <w:rPr>
                <w:rFonts w:eastAsia="Times New Roman"/>
                <w:lang w:eastAsia="de-CH"/>
              </w:rPr>
              <w:t>, working and tested.</w:t>
            </w:r>
          </w:p>
        </w:tc>
        <w:tc>
          <w:tcPr>
            <w:tcW w:w="655" w:type="pct"/>
            <w:hideMark/>
          </w:tcPr>
          <w:p w:rsidR="001A06A5" w:rsidRPr="002D0A71" w:rsidRDefault="001A06A5" w:rsidP="00AC29AF">
            <w:pPr>
              <w:jc w:val="left"/>
              <w:cnfStyle w:val="000000010000"/>
              <w:rPr>
                <w:rFonts w:eastAsia="Times New Roman"/>
                <w:lang w:eastAsia="de-CH"/>
              </w:rPr>
            </w:pPr>
            <w:r w:rsidRPr="002D0A71">
              <w:rPr>
                <w:rFonts w:eastAsia="Times New Roman"/>
                <w:lang w:eastAsia="de-CH"/>
              </w:rPr>
              <w:t xml:space="preserve">March 23, 12pm </w:t>
            </w:r>
          </w:p>
        </w:tc>
      </w:tr>
      <w:tr w:rsidR="001A06A5" w:rsidRPr="002D0A71" w:rsidTr="00D07121">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MS03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Interim Report Written </w:t>
            </w:r>
          </w:p>
        </w:tc>
        <w:tc>
          <w:tcPr>
            <w:tcW w:w="2870" w:type="pct"/>
            <w:hideMark/>
          </w:tcPr>
          <w:p w:rsidR="001A06A5" w:rsidRPr="002D0A71" w:rsidRDefault="001A06A5" w:rsidP="00855198">
            <w:pPr>
              <w:jc w:val="left"/>
              <w:cnfStyle w:val="000000100000"/>
              <w:rPr>
                <w:rFonts w:eastAsia="Times New Roman"/>
                <w:lang w:eastAsia="de-CH"/>
              </w:rPr>
            </w:pPr>
            <w:r>
              <w:rPr>
                <w:rFonts w:eastAsia="Times New Roman"/>
                <w:lang w:eastAsia="de-CH"/>
              </w:rPr>
              <w:t>With this milestone t</w:t>
            </w:r>
            <w:r w:rsidRPr="002D0A71">
              <w:rPr>
                <w:rFonts w:eastAsia="Times New Roman"/>
                <w:lang w:eastAsia="de-CH"/>
              </w:rPr>
              <w:t xml:space="preserve">he chapter with the interim report must have been written and added to the game notebook. </w:t>
            </w:r>
          </w:p>
        </w:tc>
        <w:tc>
          <w:tcPr>
            <w:tcW w:w="655" w:type="pct"/>
            <w:hideMark/>
          </w:tcPr>
          <w:p w:rsidR="001A06A5" w:rsidRPr="002D0A71" w:rsidRDefault="001A06A5" w:rsidP="00AC29AF">
            <w:pPr>
              <w:jc w:val="left"/>
              <w:cnfStyle w:val="000000100000"/>
              <w:rPr>
                <w:rFonts w:eastAsia="Times New Roman"/>
                <w:lang w:eastAsia="de-CH"/>
              </w:rPr>
            </w:pPr>
            <w:r w:rsidRPr="002D0A71">
              <w:rPr>
                <w:rFonts w:eastAsia="Times New Roman"/>
                <w:lang w:eastAsia="de-CH"/>
              </w:rPr>
              <w:t xml:space="preserve">April 6, 5pm </w:t>
            </w:r>
          </w:p>
        </w:tc>
      </w:tr>
      <w:tr w:rsidR="001A06A5" w:rsidRPr="002D0A71" w:rsidTr="00D07121">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MS04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Low Target </w:t>
            </w:r>
          </w:p>
        </w:tc>
        <w:tc>
          <w:tcPr>
            <w:tcW w:w="2870" w:type="pct"/>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With this milestone the low target </w:t>
            </w:r>
            <w:r>
              <w:rPr>
                <w:rFonts w:eastAsia="Times New Roman"/>
                <w:lang w:eastAsia="de-CH"/>
              </w:rPr>
              <w:t>shall</w:t>
            </w:r>
            <w:r w:rsidRPr="002D0A71">
              <w:rPr>
                <w:rFonts w:eastAsia="Times New Roman"/>
                <w:lang w:eastAsia="de-CH"/>
              </w:rPr>
              <w:t xml:space="preserve"> be hit. </w:t>
            </w:r>
          </w:p>
        </w:tc>
        <w:tc>
          <w:tcPr>
            <w:tcW w:w="655" w:type="pct"/>
            <w:hideMark/>
          </w:tcPr>
          <w:p w:rsidR="001A06A5" w:rsidRPr="002D0A71" w:rsidRDefault="001A06A5" w:rsidP="00AC29AF">
            <w:pPr>
              <w:jc w:val="left"/>
              <w:cnfStyle w:val="000000010000"/>
              <w:rPr>
                <w:rFonts w:eastAsia="Times New Roman"/>
                <w:lang w:eastAsia="de-CH"/>
              </w:rPr>
            </w:pPr>
            <w:r w:rsidRPr="002D0A71">
              <w:rPr>
                <w:rFonts w:eastAsia="Times New Roman"/>
                <w:lang w:eastAsia="de-CH"/>
              </w:rPr>
              <w:t xml:space="preserve">April 13, </w:t>
            </w:r>
            <w:r w:rsidRPr="002D0A71">
              <w:rPr>
                <w:rFonts w:eastAsia="Times New Roman"/>
                <w:lang w:eastAsia="de-CH"/>
              </w:rPr>
              <w:lastRenderedPageBreak/>
              <w:t xml:space="preserve">12pm </w:t>
            </w:r>
          </w:p>
        </w:tc>
      </w:tr>
      <w:tr w:rsidR="001A06A5" w:rsidRPr="002D0A71" w:rsidTr="00D07121">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lastRenderedPageBreak/>
              <w:t xml:space="preserve">MS05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Desirable Target </w:t>
            </w:r>
          </w:p>
        </w:tc>
        <w:tc>
          <w:tcPr>
            <w:tcW w:w="2870"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With this milestone the team must have fulfilled the requirements for the desirable target. The prototype must be tested and in presentable order since it is needed for play testing in the week after. </w:t>
            </w:r>
          </w:p>
        </w:tc>
        <w:tc>
          <w:tcPr>
            <w:tcW w:w="655" w:type="pct"/>
            <w:hideMark/>
          </w:tcPr>
          <w:p w:rsidR="001A06A5" w:rsidRPr="002D0A71" w:rsidRDefault="001A06A5" w:rsidP="00AC29AF">
            <w:pPr>
              <w:jc w:val="left"/>
              <w:cnfStyle w:val="000000100000"/>
              <w:rPr>
                <w:rFonts w:eastAsia="Times New Roman"/>
                <w:lang w:eastAsia="de-CH"/>
              </w:rPr>
            </w:pPr>
            <w:r w:rsidRPr="002D0A71">
              <w:rPr>
                <w:rFonts w:eastAsia="Times New Roman"/>
                <w:lang w:eastAsia="de-CH"/>
              </w:rPr>
              <w:t xml:space="preserve">May 4, 12pm </w:t>
            </w:r>
          </w:p>
        </w:tc>
      </w:tr>
      <w:tr w:rsidR="001A06A5" w:rsidRPr="002D0A71" w:rsidTr="00D07121">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MS06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Play test Chapter Written </w:t>
            </w:r>
          </w:p>
        </w:tc>
        <w:tc>
          <w:tcPr>
            <w:tcW w:w="2870" w:type="pct"/>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With this milestone the play test chapter must have been written and added to the game notebook. This concludes that to this date all the play testing must be done. </w:t>
            </w:r>
          </w:p>
        </w:tc>
        <w:tc>
          <w:tcPr>
            <w:tcW w:w="655" w:type="pct"/>
            <w:hideMark/>
          </w:tcPr>
          <w:p w:rsidR="001A06A5" w:rsidRPr="002D0A71" w:rsidRDefault="001A06A5" w:rsidP="00AC29AF">
            <w:pPr>
              <w:jc w:val="left"/>
              <w:cnfStyle w:val="000000010000"/>
              <w:rPr>
                <w:rFonts w:eastAsia="Times New Roman"/>
                <w:lang w:eastAsia="de-CH"/>
              </w:rPr>
            </w:pPr>
            <w:r w:rsidRPr="002D0A71">
              <w:rPr>
                <w:rFonts w:eastAsia="Times New Roman"/>
                <w:lang w:eastAsia="de-CH"/>
              </w:rPr>
              <w:t xml:space="preserve">May 11, 5pm </w:t>
            </w:r>
          </w:p>
        </w:tc>
      </w:tr>
      <w:tr w:rsidR="001A06A5" w:rsidRPr="002D0A71" w:rsidTr="00D07121">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MS07 </w:t>
            </w:r>
          </w:p>
        </w:tc>
        <w:tc>
          <w:tcPr>
            <w:tcW w:w="0" w:type="auto"/>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Gold Version </w:t>
            </w:r>
          </w:p>
        </w:tc>
        <w:tc>
          <w:tcPr>
            <w:tcW w:w="2870" w:type="pct"/>
            <w:hideMark/>
          </w:tcPr>
          <w:p w:rsidR="001A06A5" w:rsidRPr="002D0A71" w:rsidRDefault="001A06A5" w:rsidP="00855198">
            <w:pPr>
              <w:jc w:val="left"/>
              <w:cnfStyle w:val="000000100000"/>
              <w:rPr>
                <w:rFonts w:eastAsia="Times New Roman"/>
                <w:lang w:eastAsia="de-CH"/>
              </w:rPr>
            </w:pPr>
            <w:r w:rsidRPr="002D0A71">
              <w:rPr>
                <w:rFonts w:eastAsia="Times New Roman"/>
                <w:lang w:eastAsia="de-CH"/>
              </w:rPr>
              <w:t xml:space="preserve">With this milestone the development must have been concluded. All testing must have been finished and some of the high target functionality should be implemented. </w:t>
            </w:r>
          </w:p>
        </w:tc>
        <w:tc>
          <w:tcPr>
            <w:tcW w:w="655" w:type="pct"/>
            <w:hideMark/>
          </w:tcPr>
          <w:p w:rsidR="001A06A5" w:rsidRPr="002D0A71" w:rsidRDefault="001A06A5" w:rsidP="00AC29AF">
            <w:pPr>
              <w:jc w:val="left"/>
              <w:cnfStyle w:val="000000100000"/>
              <w:rPr>
                <w:rFonts w:eastAsia="Times New Roman"/>
                <w:lang w:eastAsia="de-CH"/>
              </w:rPr>
            </w:pPr>
            <w:r w:rsidRPr="002D0A71">
              <w:rPr>
                <w:rFonts w:eastAsia="Times New Roman"/>
                <w:lang w:eastAsia="de-CH"/>
              </w:rPr>
              <w:t xml:space="preserve">May 25, 12pm </w:t>
            </w:r>
          </w:p>
        </w:tc>
      </w:tr>
      <w:tr w:rsidR="001A06A5" w:rsidRPr="002D0A71" w:rsidTr="00D07121">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MS08 </w:t>
            </w:r>
          </w:p>
        </w:tc>
        <w:tc>
          <w:tcPr>
            <w:tcW w:w="0" w:type="auto"/>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Conclusion and Presentation </w:t>
            </w:r>
          </w:p>
        </w:tc>
        <w:tc>
          <w:tcPr>
            <w:tcW w:w="2870" w:type="pct"/>
            <w:hideMark/>
          </w:tcPr>
          <w:p w:rsidR="001A06A5" w:rsidRPr="002D0A71" w:rsidRDefault="001A06A5" w:rsidP="00855198">
            <w:pPr>
              <w:jc w:val="left"/>
              <w:cnfStyle w:val="000000010000"/>
              <w:rPr>
                <w:rFonts w:eastAsia="Times New Roman"/>
                <w:lang w:eastAsia="de-CH"/>
              </w:rPr>
            </w:pPr>
            <w:r w:rsidRPr="002D0A71">
              <w:rPr>
                <w:rFonts w:eastAsia="Times New Roman"/>
                <w:lang w:eastAsia="de-CH"/>
              </w:rPr>
              <w:t xml:space="preserve">With this milestone the conclusion chapter must have been written and added to the game notebook. In addition the public presentation of the game must be ready to be held. </w:t>
            </w:r>
          </w:p>
        </w:tc>
        <w:tc>
          <w:tcPr>
            <w:tcW w:w="655" w:type="pct"/>
            <w:hideMark/>
          </w:tcPr>
          <w:p w:rsidR="001A06A5" w:rsidRPr="002D0A71" w:rsidRDefault="001A06A5" w:rsidP="00AC29AF">
            <w:pPr>
              <w:jc w:val="left"/>
              <w:cnfStyle w:val="000000010000"/>
              <w:rPr>
                <w:rFonts w:eastAsia="Times New Roman"/>
                <w:lang w:eastAsia="de-CH"/>
              </w:rPr>
            </w:pPr>
            <w:r w:rsidRPr="002D0A71">
              <w:rPr>
                <w:rFonts w:eastAsia="Times New Roman"/>
                <w:lang w:eastAsia="de-CH"/>
              </w:rPr>
              <w:t xml:space="preserve">May 29, 5pm </w:t>
            </w:r>
          </w:p>
        </w:tc>
      </w:tr>
    </w:tbl>
    <w:p w:rsidR="001A06A5" w:rsidRDefault="001A06A5" w:rsidP="00D83E2B">
      <w:pPr>
        <w:pStyle w:val="berschrift2"/>
        <w:rPr>
          <w:rFonts w:eastAsia="Times New Roman"/>
          <w:lang w:eastAsia="de-CH"/>
        </w:rPr>
      </w:pPr>
      <w:bookmarkStart w:id="32" w:name="Task_Assignments_and_Work_Estimation"/>
      <w:bookmarkStart w:id="33" w:name="_Toc224305281"/>
      <w:bookmarkEnd w:id="32"/>
      <w:r w:rsidRPr="002D0A71">
        <w:rPr>
          <w:rFonts w:eastAsia="Times New Roman"/>
          <w:lang w:eastAsia="de-CH"/>
        </w:rPr>
        <w:t>Task Assignments and Work Estimation</w:t>
      </w:r>
      <w:bookmarkEnd w:id="33"/>
    </w:p>
    <w:p w:rsidR="001A06A5" w:rsidRPr="00F7397F" w:rsidRDefault="001A06A5" w:rsidP="00F7397F">
      <w:pPr>
        <w:pStyle w:val="berschrift3"/>
        <w:rPr>
          <w:lang w:eastAsia="de-CH"/>
        </w:rPr>
      </w:pPr>
      <w:r w:rsidRPr="002D0A71">
        <w:rPr>
          <w:rFonts w:eastAsia="Times New Roman"/>
          <w:lang w:eastAsia="de-CH"/>
        </w:rPr>
        <w:t>Functional Minimum</w:t>
      </w:r>
    </w:p>
    <w:tbl>
      <w:tblPr>
        <w:tblStyle w:val="MediumShading1-Accent11"/>
        <w:tblW w:w="5000" w:type="pct"/>
        <w:tblLook w:val="04A0"/>
      </w:tblPr>
      <w:tblGrid>
        <w:gridCol w:w="963"/>
        <w:gridCol w:w="3323"/>
        <w:gridCol w:w="1642"/>
        <w:gridCol w:w="2486"/>
      </w:tblGrid>
      <w:tr w:rsidR="001A06A5" w:rsidRPr="002D0A71" w:rsidTr="00F7397F">
        <w:trPr>
          <w:cnfStyle w:val="100000000000"/>
        </w:trPr>
        <w:tc>
          <w:tcPr>
            <w:cnfStyle w:val="001000000000"/>
            <w:tcW w:w="0" w:type="auto"/>
            <w:hideMark/>
          </w:tcPr>
          <w:p w:rsidR="001A06A5" w:rsidRPr="002D0A71" w:rsidRDefault="001A06A5" w:rsidP="00B678E7">
            <w:pPr>
              <w:rPr>
                <w:rFonts w:eastAsia="Times New Roman"/>
                <w:lang w:eastAsia="de-CH"/>
              </w:rPr>
            </w:pPr>
            <w:r>
              <w:rPr>
                <w:rFonts w:eastAsia="Times New Roman"/>
                <w:lang w:eastAsia="de-CH"/>
              </w:rPr>
              <w:t>ID</w:t>
            </w:r>
          </w:p>
        </w:tc>
        <w:tc>
          <w:tcPr>
            <w:tcW w:w="0" w:type="auto"/>
            <w:hideMark/>
          </w:tcPr>
          <w:p w:rsidR="001A06A5" w:rsidRPr="002D0A71" w:rsidRDefault="001A06A5" w:rsidP="00D628EA">
            <w:pPr>
              <w:cnfStyle w:val="100000000000"/>
              <w:rPr>
                <w:rFonts w:eastAsia="Times New Roman"/>
                <w:lang w:eastAsia="de-CH"/>
              </w:rPr>
            </w:pPr>
            <w:r w:rsidRPr="002D0A71">
              <w:rPr>
                <w:rFonts w:eastAsia="Times New Roman"/>
                <w:lang w:eastAsia="de-CH"/>
              </w:rPr>
              <w:t xml:space="preserve">Requirement </w:t>
            </w:r>
          </w:p>
        </w:tc>
        <w:tc>
          <w:tcPr>
            <w:tcW w:w="0" w:type="auto"/>
            <w:hideMark/>
          </w:tcPr>
          <w:p w:rsidR="001A06A5" w:rsidRPr="002D0A71" w:rsidRDefault="001A06A5" w:rsidP="00B678E7">
            <w:pPr>
              <w:cnfStyle w:val="100000000000"/>
              <w:rPr>
                <w:rFonts w:eastAsia="Times New Roman"/>
                <w:lang w:eastAsia="de-CH"/>
              </w:rPr>
            </w:pPr>
            <w:r>
              <w:rPr>
                <w:rFonts w:eastAsia="Times New Roman"/>
                <w:lang w:eastAsia="de-CH"/>
              </w:rPr>
              <w:t>Assignee</w:t>
            </w:r>
          </w:p>
        </w:tc>
        <w:tc>
          <w:tcPr>
            <w:tcW w:w="0" w:type="auto"/>
            <w:hideMark/>
          </w:tcPr>
          <w:p w:rsidR="001A06A5" w:rsidRPr="002D0A71" w:rsidRDefault="001A06A5" w:rsidP="00B678E7">
            <w:pPr>
              <w:cnfStyle w:val="100000000000"/>
              <w:rPr>
                <w:rFonts w:eastAsia="Times New Roman"/>
                <w:lang w:eastAsia="de-CH"/>
              </w:rPr>
            </w:pPr>
            <w:r w:rsidRPr="002D0A71">
              <w:rPr>
                <w:rFonts w:eastAsia="Times New Roman"/>
                <w:lang w:eastAsia="de-CH"/>
              </w:rPr>
              <w:t xml:space="preserve">Work Estimate </w:t>
            </w:r>
          </w:p>
        </w:tc>
      </w:tr>
      <w:tr w:rsidR="001A06A5" w:rsidRPr="002D0A71" w:rsidTr="00D628EA">
        <w:trPr>
          <w:cnfStyle w:val="000000100000"/>
        </w:trPr>
        <w:tc>
          <w:tcPr>
            <w:cnfStyle w:val="001000000000"/>
            <w:tcW w:w="518" w:type="pct"/>
            <w:hideMark/>
          </w:tcPr>
          <w:p w:rsidR="001A06A5" w:rsidRPr="002D0A71" w:rsidRDefault="001A06A5" w:rsidP="00B678E7">
            <w:pPr>
              <w:rPr>
                <w:rFonts w:eastAsia="Times New Roman"/>
                <w:lang w:eastAsia="de-CH"/>
              </w:rPr>
            </w:pPr>
            <w:r>
              <w:rPr>
                <w:rFonts w:eastAsia="Times New Roman"/>
                <w:lang w:eastAsia="de-CH"/>
              </w:rPr>
              <w:t>ReqG</w:t>
            </w:r>
            <w:r w:rsidRPr="002D0A71">
              <w:rPr>
                <w:rFonts w:eastAsia="Times New Roman"/>
                <w:lang w:eastAsia="de-CH"/>
              </w:rPr>
              <w:t xml:space="preserve">01 </w:t>
            </w:r>
          </w:p>
        </w:tc>
        <w:tc>
          <w:tcPr>
            <w:tcW w:w="1993" w:type="pct"/>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Basic Camera </w:t>
            </w:r>
          </w:p>
        </w:tc>
        <w:tc>
          <w:tcPr>
            <w:tcW w:w="994" w:type="pct"/>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cob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2h </w:t>
            </w:r>
          </w:p>
        </w:tc>
      </w:tr>
      <w:tr w:rsidR="001A06A5" w:rsidRPr="002D0A71" w:rsidTr="00F7397F">
        <w:trPr>
          <w:cnfStyle w:val="000000010000"/>
        </w:trPr>
        <w:tc>
          <w:tcPr>
            <w:cnfStyle w:val="001000000000"/>
            <w:tcW w:w="0" w:type="auto"/>
            <w:hideMark/>
          </w:tcPr>
          <w:p w:rsidR="001A06A5" w:rsidRPr="002D0A71" w:rsidRDefault="001A06A5" w:rsidP="00B678E7">
            <w:pPr>
              <w:rPr>
                <w:rFonts w:eastAsia="Times New Roman"/>
                <w:lang w:eastAsia="de-CH"/>
              </w:rPr>
            </w:pPr>
            <w:r>
              <w:rPr>
                <w:rFonts w:eastAsia="Times New Roman"/>
                <w:lang w:eastAsia="de-CH"/>
              </w:rPr>
              <w:t>ReqG</w:t>
            </w:r>
            <w:r w:rsidRPr="002D0A71">
              <w:rPr>
                <w:rFonts w:eastAsia="Times New Roman"/>
                <w:lang w:eastAsia="de-CH"/>
              </w:rPr>
              <w:t xml:space="preserve">03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Basic Software Framework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8h </w:t>
            </w:r>
          </w:p>
        </w:tc>
      </w:tr>
      <w:tr w:rsidR="001A06A5" w:rsidRPr="002D0A71" w:rsidTr="00F7397F">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ReqL01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Lava Ground </w:t>
            </w:r>
          </w:p>
        </w:tc>
        <w:tc>
          <w:tcPr>
            <w:tcW w:w="0" w:type="auto"/>
            <w:hideMark/>
          </w:tcPr>
          <w:p w:rsidR="001A06A5" w:rsidRPr="002D0A71" w:rsidRDefault="001A06A5" w:rsidP="00B678E7">
            <w:pPr>
              <w:cnfStyle w:val="00000010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3h </w:t>
            </w:r>
          </w:p>
        </w:tc>
      </w:tr>
      <w:tr w:rsidR="001A06A5" w:rsidRPr="002D0A71" w:rsidTr="00F7397F">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ReqL02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2h </w:t>
            </w:r>
          </w:p>
        </w:tc>
      </w:tr>
      <w:tr w:rsidR="001A06A5" w:rsidRPr="002D0A71" w:rsidTr="00F7397F">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ReqL04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Deadly Lava </w:t>
            </w:r>
          </w:p>
        </w:tc>
        <w:tc>
          <w:tcPr>
            <w:tcW w:w="0" w:type="auto"/>
            <w:hideMark/>
          </w:tcPr>
          <w:p w:rsidR="001A06A5" w:rsidRPr="002D0A71" w:rsidRDefault="001A06A5" w:rsidP="00B678E7">
            <w:pPr>
              <w:cnfStyle w:val="00000010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3h </w:t>
            </w:r>
          </w:p>
        </w:tc>
      </w:tr>
      <w:tr w:rsidR="001A06A5" w:rsidRPr="002D0A71" w:rsidTr="00F7397F">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ReqPi01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Pillars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3h </w:t>
            </w:r>
          </w:p>
        </w:tc>
      </w:tr>
      <w:tr w:rsidR="001A06A5" w:rsidRPr="002D0A71" w:rsidTr="00F7397F">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ReqPi02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Basic Pillar Rendering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cob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2h </w:t>
            </w:r>
          </w:p>
        </w:tc>
      </w:tr>
      <w:tr w:rsidR="001A06A5" w:rsidRPr="002D0A71" w:rsidTr="00F7397F">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ReqI01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Floating Islands </w:t>
            </w:r>
          </w:p>
        </w:tc>
        <w:tc>
          <w:tcPr>
            <w:tcW w:w="0" w:type="auto"/>
            <w:hideMark/>
          </w:tcPr>
          <w:p w:rsidR="001A06A5" w:rsidRPr="002D0A71" w:rsidRDefault="001A06A5" w:rsidP="00B678E7">
            <w:pPr>
              <w:cnfStyle w:val="00000001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2h </w:t>
            </w:r>
          </w:p>
        </w:tc>
      </w:tr>
      <w:tr w:rsidR="001A06A5" w:rsidRPr="002D0A71" w:rsidTr="00F7397F">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ReqI02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Basic Island Rendering </w:t>
            </w:r>
          </w:p>
        </w:tc>
        <w:tc>
          <w:tcPr>
            <w:tcW w:w="0" w:type="auto"/>
            <w:hideMark/>
          </w:tcPr>
          <w:p w:rsidR="001A06A5" w:rsidRPr="002D0A71" w:rsidRDefault="001A06A5" w:rsidP="00B678E7">
            <w:pPr>
              <w:cnfStyle w:val="000000100000"/>
              <w:rPr>
                <w:rFonts w:eastAsia="Times New Roman"/>
                <w:lang w:eastAsia="de-CH"/>
              </w:rPr>
            </w:pPr>
            <w:r>
              <w:rPr>
                <w:rFonts w:eastAsia="Times New Roman"/>
                <w:lang w:eastAsia="de-CH"/>
              </w:rPr>
              <w:t>dpk</w:t>
            </w:r>
            <w:r w:rsidRPr="002D0A71">
              <w:rPr>
                <w:rFonts w:eastAsia="Times New Roman"/>
                <w:lang w:eastAsia="de-CH"/>
              </w:rPr>
              <w:t xml:space="preserve">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4h </w:t>
            </w:r>
          </w:p>
        </w:tc>
      </w:tr>
      <w:tr w:rsidR="001A06A5" w:rsidRPr="002D0A71" w:rsidTr="00F7397F">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ReqP01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Player </w:t>
            </w:r>
          </w:p>
        </w:tc>
        <w:tc>
          <w:tcPr>
            <w:tcW w:w="0" w:type="auto"/>
            <w:hideMark/>
          </w:tcPr>
          <w:p w:rsidR="001A06A5" w:rsidRPr="002D0A71" w:rsidRDefault="001A06A5" w:rsidP="00B678E7">
            <w:pPr>
              <w:cnfStyle w:val="00000001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4h </w:t>
            </w:r>
          </w:p>
        </w:tc>
      </w:tr>
      <w:tr w:rsidR="001A06A5" w:rsidRPr="002D0A71" w:rsidTr="00F7397F">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ReqP02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Basic Player Model </w:t>
            </w:r>
          </w:p>
        </w:tc>
        <w:tc>
          <w:tcPr>
            <w:tcW w:w="0" w:type="auto"/>
            <w:hideMark/>
          </w:tcPr>
          <w:p w:rsidR="001A06A5" w:rsidRPr="002D0A71" w:rsidRDefault="001A06A5" w:rsidP="00B678E7">
            <w:pPr>
              <w:cnfStyle w:val="000000100000"/>
              <w:rPr>
                <w:rFonts w:eastAsia="Times New Roman"/>
                <w:lang w:eastAsia="de-CH"/>
              </w:rPr>
            </w:pPr>
            <w:r>
              <w:rPr>
                <w:rFonts w:eastAsia="Times New Roman"/>
                <w:lang w:eastAsia="de-CH"/>
              </w:rPr>
              <w:t>dpk</w:t>
            </w:r>
            <w:r w:rsidRPr="002D0A71">
              <w:rPr>
                <w:rFonts w:eastAsia="Times New Roman"/>
                <w:lang w:eastAsia="de-CH"/>
              </w:rPr>
              <w:t xml:space="preserve">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10h </w:t>
            </w:r>
          </w:p>
        </w:tc>
      </w:tr>
      <w:tr w:rsidR="001A06A5" w:rsidRPr="002D0A71" w:rsidTr="00F7397F">
        <w:trPr>
          <w:cnfStyle w:val="00000001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ReqP06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1A06A5" w:rsidRPr="002D0A71" w:rsidRDefault="001A06A5" w:rsidP="00B678E7">
            <w:pPr>
              <w:cnfStyle w:val="00000001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B678E7">
            <w:pPr>
              <w:cnfStyle w:val="000000010000"/>
              <w:rPr>
                <w:rFonts w:eastAsia="Times New Roman"/>
                <w:lang w:eastAsia="de-CH"/>
              </w:rPr>
            </w:pPr>
            <w:r w:rsidRPr="002D0A71">
              <w:rPr>
                <w:rFonts w:eastAsia="Times New Roman"/>
                <w:lang w:eastAsia="de-CH"/>
              </w:rPr>
              <w:t xml:space="preserve">4h </w:t>
            </w:r>
          </w:p>
        </w:tc>
      </w:tr>
      <w:tr w:rsidR="001A06A5" w:rsidRPr="002D0A71" w:rsidTr="00F7397F">
        <w:trPr>
          <w:cnfStyle w:val="000000100000"/>
        </w:trPr>
        <w:tc>
          <w:tcPr>
            <w:cnfStyle w:val="001000000000"/>
            <w:tcW w:w="0" w:type="auto"/>
            <w:hideMark/>
          </w:tcPr>
          <w:p w:rsidR="001A06A5" w:rsidRPr="002D0A71" w:rsidRDefault="001A06A5" w:rsidP="00B678E7">
            <w:pPr>
              <w:rPr>
                <w:rFonts w:eastAsia="Times New Roman"/>
                <w:lang w:eastAsia="de-CH"/>
              </w:rPr>
            </w:pPr>
            <w:r w:rsidRPr="002D0A71">
              <w:rPr>
                <w:rFonts w:eastAsia="Times New Roman"/>
                <w:lang w:eastAsia="de-CH"/>
              </w:rPr>
              <w:t xml:space="preserve">ReqP08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Direct Combat </w:t>
            </w:r>
          </w:p>
        </w:tc>
        <w:tc>
          <w:tcPr>
            <w:tcW w:w="0" w:type="auto"/>
            <w:hideMark/>
          </w:tcPr>
          <w:p w:rsidR="001A06A5" w:rsidRPr="002D0A71" w:rsidRDefault="001A06A5" w:rsidP="00B678E7">
            <w:pPr>
              <w:cnfStyle w:val="00000010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B678E7">
            <w:pPr>
              <w:cnfStyle w:val="000000100000"/>
              <w:rPr>
                <w:rFonts w:eastAsia="Times New Roman"/>
                <w:lang w:eastAsia="de-CH"/>
              </w:rPr>
            </w:pPr>
            <w:r w:rsidRPr="002D0A71">
              <w:rPr>
                <w:rFonts w:eastAsia="Times New Roman"/>
                <w:lang w:eastAsia="de-CH"/>
              </w:rPr>
              <w:t xml:space="preserve">4h </w:t>
            </w:r>
          </w:p>
        </w:tc>
      </w:tr>
    </w:tbl>
    <w:p w:rsidR="001A06A5" w:rsidRDefault="001A06A5" w:rsidP="00B46930">
      <w:pPr>
        <w:pStyle w:val="berschrift2"/>
        <w:rPr>
          <w:rFonts w:eastAsia="Times New Roman"/>
          <w:lang w:eastAsia="de-CH"/>
        </w:rPr>
      </w:pPr>
      <w:bookmarkStart w:id="34" w:name="Development_Timetable"/>
      <w:bookmarkStart w:id="35" w:name="_Toc224305282"/>
      <w:bookmarkEnd w:id="34"/>
      <w:r w:rsidRPr="002D0A71">
        <w:rPr>
          <w:rFonts w:eastAsia="Times New Roman"/>
          <w:lang w:eastAsia="de-CH"/>
        </w:rPr>
        <w:t>Development Timetable</w:t>
      </w:r>
      <w:bookmarkEnd w:id="35"/>
    </w:p>
    <w:p w:rsidR="001A06A5" w:rsidRPr="001A4D71" w:rsidRDefault="001A06A5" w:rsidP="001A4D71">
      <w:pPr>
        <w:pStyle w:val="Untertitel"/>
        <w:rPr>
          <w:szCs w:val="36"/>
        </w:rPr>
      </w:pPr>
      <w:r w:rsidRPr="001A4D71">
        <w:t>Week 12: 16.3.-22.3. Working towards MS02</w:t>
      </w:r>
    </w:p>
    <w:tbl>
      <w:tblPr>
        <w:tblStyle w:val="MediumShading1-Accent11"/>
        <w:tblW w:w="5000" w:type="pct"/>
        <w:tblLook w:val="04A0"/>
      </w:tblPr>
      <w:tblGrid>
        <w:gridCol w:w="963"/>
        <w:gridCol w:w="1543"/>
        <w:gridCol w:w="1316"/>
        <w:gridCol w:w="587"/>
        <w:gridCol w:w="587"/>
        <w:gridCol w:w="645"/>
        <w:gridCol w:w="590"/>
        <w:gridCol w:w="590"/>
        <w:gridCol w:w="591"/>
        <w:gridCol w:w="1002"/>
      </w:tblGrid>
      <w:tr w:rsidR="001A06A5" w:rsidRPr="002D0A71" w:rsidTr="00236CB4">
        <w:trPr>
          <w:cnfStyle w:val="100000000000"/>
        </w:trPr>
        <w:tc>
          <w:tcPr>
            <w:cnfStyle w:val="001000000000"/>
            <w:tcW w:w="0" w:type="auto"/>
            <w:hideMark/>
          </w:tcPr>
          <w:p w:rsidR="001A06A5" w:rsidRPr="002D0A71" w:rsidRDefault="001A06A5" w:rsidP="00B678E7">
            <w:pPr>
              <w:rPr>
                <w:rFonts w:eastAsia="Times New Roman"/>
                <w:lang w:eastAsia="de-CH"/>
              </w:rPr>
            </w:pPr>
            <w:r>
              <w:rPr>
                <w:rFonts w:eastAsia="Times New Roman"/>
                <w:lang w:eastAsia="de-CH"/>
              </w:rPr>
              <w:t>ID</w:t>
            </w:r>
          </w:p>
        </w:tc>
        <w:tc>
          <w:tcPr>
            <w:tcW w:w="0" w:type="auto"/>
            <w:hideMark/>
          </w:tcPr>
          <w:p w:rsidR="001A06A5" w:rsidRPr="002D0A71" w:rsidRDefault="001A06A5" w:rsidP="002E3D72">
            <w:pPr>
              <w:cnfStyle w:val="100000000000"/>
              <w:rPr>
                <w:rFonts w:eastAsia="Times New Roman"/>
                <w:lang w:eastAsia="de-CH"/>
              </w:rPr>
            </w:pPr>
            <w:r w:rsidRPr="002D0A71">
              <w:rPr>
                <w:rFonts w:eastAsia="Times New Roman"/>
                <w:lang w:eastAsia="de-CH"/>
              </w:rPr>
              <w:t xml:space="preserve">Requirement </w:t>
            </w:r>
          </w:p>
        </w:tc>
        <w:tc>
          <w:tcPr>
            <w:tcW w:w="0" w:type="auto"/>
            <w:hideMark/>
          </w:tcPr>
          <w:p w:rsidR="001A06A5" w:rsidRPr="002D0A71" w:rsidRDefault="001A06A5" w:rsidP="00B678E7">
            <w:pPr>
              <w:cnfStyle w:val="100000000000"/>
              <w:rPr>
                <w:rFonts w:eastAsia="Times New Roman"/>
                <w:lang w:eastAsia="de-CH"/>
              </w:rPr>
            </w:pPr>
            <w:r>
              <w:rPr>
                <w:rFonts w:eastAsia="Times New Roman"/>
                <w:lang w:eastAsia="de-CH"/>
              </w:rPr>
              <w:t>Assignee</w:t>
            </w:r>
          </w:p>
        </w:tc>
        <w:tc>
          <w:tcPr>
            <w:tcW w:w="0" w:type="auto"/>
            <w:hideMark/>
          </w:tcPr>
          <w:p w:rsidR="001A06A5" w:rsidRPr="002D0A71" w:rsidRDefault="001A06A5" w:rsidP="00B678E7">
            <w:pPr>
              <w:cnfStyle w:val="100000000000"/>
              <w:rPr>
                <w:rFonts w:eastAsia="Times New Roman"/>
                <w:lang w:eastAsia="de-CH"/>
              </w:rPr>
            </w:pPr>
            <w:r w:rsidRPr="002D0A71">
              <w:rPr>
                <w:rFonts w:eastAsia="Times New Roman"/>
                <w:lang w:eastAsia="de-CH"/>
              </w:rPr>
              <w:t xml:space="preserve">Mo </w:t>
            </w:r>
          </w:p>
        </w:tc>
        <w:tc>
          <w:tcPr>
            <w:tcW w:w="0" w:type="auto"/>
            <w:hideMark/>
          </w:tcPr>
          <w:p w:rsidR="001A06A5" w:rsidRPr="002D0A71" w:rsidRDefault="001A06A5" w:rsidP="00B678E7">
            <w:pPr>
              <w:cnfStyle w:val="100000000000"/>
              <w:rPr>
                <w:rFonts w:eastAsia="Times New Roman"/>
                <w:lang w:eastAsia="de-CH"/>
              </w:rPr>
            </w:pPr>
            <w:r w:rsidRPr="002D0A71">
              <w:rPr>
                <w:rFonts w:eastAsia="Times New Roman"/>
                <w:lang w:eastAsia="de-CH"/>
              </w:rPr>
              <w:t xml:space="preserve">Tue </w:t>
            </w:r>
          </w:p>
        </w:tc>
        <w:tc>
          <w:tcPr>
            <w:tcW w:w="0" w:type="auto"/>
            <w:hideMark/>
          </w:tcPr>
          <w:p w:rsidR="001A06A5" w:rsidRPr="002D0A71" w:rsidRDefault="001A06A5" w:rsidP="00B678E7">
            <w:pPr>
              <w:cnfStyle w:val="100000000000"/>
              <w:rPr>
                <w:rFonts w:eastAsia="Times New Roman"/>
                <w:lang w:eastAsia="de-CH"/>
              </w:rPr>
            </w:pPr>
            <w:r w:rsidRPr="002D0A71">
              <w:rPr>
                <w:rFonts w:eastAsia="Times New Roman"/>
                <w:lang w:eastAsia="de-CH"/>
              </w:rPr>
              <w:t xml:space="preserve">Wed </w:t>
            </w:r>
          </w:p>
        </w:tc>
        <w:tc>
          <w:tcPr>
            <w:tcW w:w="0" w:type="auto"/>
            <w:hideMark/>
          </w:tcPr>
          <w:p w:rsidR="001A06A5" w:rsidRPr="002D0A71" w:rsidRDefault="001A06A5" w:rsidP="00B678E7">
            <w:pPr>
              <w:cnfStyle w:val="100000000000"/>
              <w:rPr>
                <w:rFonts w:eastAsia="Times New Roman"/>
                <w:lang w:eastAsia="de-CH"/>
              </w:rPr>
            </w:pPr>
            <w:r w:rsidRPr="002D0A71">
              <w:rPr>
                <w:rFonts w:eastAsia="Times New Roman"/>
                <w:lang w:eastAsia="de-CH"/>
              </w:rPr>
              <w:t xml:space="preserve">Thu </w:t>
            </w:r>
          </w:p>
        </w:tc>
        <w:tc>
          <w:tcPr>
            <w:tcW w:w="0" w:type="auto"/>
            <w:hideMark/>
          </w:tcPr>
          <w:p w:rsidR="001A06A5" w:rsidRPr="002D0A71" w:rsidRDefault="001A06A5" w:rsidP="00B678E7">
            <w:pPr>
              <w:cnfStyle w:val="100000000000"/>
              <w:rPr>
                <w:rFonts w:eastAsia="Times New Roman"/>
                <w:lang w:eastAsia="de-CH"/>
              </w:rPr>
            </w:pPr>
            <w:r w:rsidRPr="002D0A71">
              <w:rPr>
                <w:rFonts w:eastAsia="Times New Roman"/>
                <w:lang w:eastAsia="de-CH"/>
              </w:rPr>
              <w:t xml:space="preserve">Fri </w:t>
            </w:r>
          </w:p>
        </w:tc>
        <w:tc>
          <w:tcPr>
            <w:tcW w:w="0" w:type="auto"/>
            <w:hideMark/>
          </w:tcPr>
          <w:p w:rsidR="001A06A5" w:rsidRPr="002D0A71" w:rsidRDefault="001A06A5" w:rsidP="00B678E7">
            <w:pPr>
              <w:cnfStyle w:val="100000000000"/>
              <w:rPr>
                <w:rFonts w:eastAsia="Times New Roman"/>
                <w:lang w:eastAsia="de-CH"/>
              </w:rPr>
            </w:pPr>
            <w:r w:rsidRPr="002D0A71">
              <w:rPr>
                <w:rFonts w:eastAsia="Times New Roman"/>
                <w:lang w:eastAsia="de-CH"/>
              </w:rPr>
              <w:t xml:space="preserve">Sat </w:t>
            </w:r>
          </w:p>
        </w:tc>
        <w:tc>
          <w:tcPr>
            <w:tcW w:w="615" w:type="pct"/>
            <w:hideMark/>
          </w:tcPr>
          <w:p w:rsidR="001A06A5" w:rsidRPr="002D0A71" w:rsidRDefault="001A06A5" w:rsidP="00B678E7">
            <w:pPr>
              <w:cnfStyle w:val="100000000000"/>
              <w:rPr>
                <w:rFonts w:eastAsia="Times New Roman"/>
                <w:lang w:eastAsia="de-CH"/>
              </w:rPr>
            </w:pPr>
            <w:r w:rsidRPr="002D0A71">
              <w:rPr>
                <w:rFonts w:eastAsia="Times New Roman"/>
                <w:lang w:eastAsia="de-CH"/>
              </w:rPr>
              <w:t xml:space="preserve">Sun </w:t>
            </w:r>
          </w:p>
        </w:tc>
      </w:tr>
      <w:tr w:rsidR="001A06A5" w:rsidRPr="002D0A71" w:rsidTr="00236CB4">
        <w:trPr>
          <w:cnfStyle w:val="000000100000"/>
        </w:trPr>
        <w:tc>
          <w:tcPr>
            <w:cnfStyle w:val="001000000000"/>
            <w:tcW w:w="518" w:type="pct"/>
            <w:hideMark/>
          </w:tcPr>
          <w:p w:rsidR="001A06A5" w:rsidRPr="002D0A71" w:rsidRDefault="001A06A5" w:rsidP="00AB06C9">
            <w:pPr>
              <w:jc w:val="left"/>
              <w:rPr>
                <w:rFonts w:eastAsia="Times New Roman"/>
                <w:lang w:eastAsia="de-CH"/>
              </w:rPr>
            </w:pPr>
            <w:r>
              <w:rPr>
                <w:rFonts w:eastAsia="Times New Roman"/>
                <w:lang w:eastAsia="de-CH"/>
              </w:rPr>
              <w:t>ReqG</w:t>
            </w:r>
            <w:r w:rsidRPr="002D0A71">
              <w:rPr>
                <w:rFonts w:eastAsia="Times New Roman"/>
                <w:lang w:eastAsia="de-CH"/>
              </w:rPr>
              <w:t xml:space="preserve">01 </w:t>
            </w:r>
          </w:p>
        </w:tc>
        <w:tc>
          <w:tcPr>
            <w:tcW w:w="937" w:type="pct"/>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Basic Camera </w:t>
            </w:r>
          </w:p>
        </w:tc>
        <w:tc>
          <w:tcPr>
            <w:tcW w:w="711" w:type="pct"/>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cob </w:t>
            </w:r>
          </w:p>
        </w:tc>
        <w:tc>
          <w:tcPr>
            <w:tcW w:w="369" w:type="pct"/>
            <w:hideMark/>
          </w:tcPr>
          <w:p w:rsidR="001A06A5" w:rsidRPr="002D0A71" w:rsidRDefault="001A06A5" w:rsidP="00AB06C9">
            <w:pPr>
              <w:jc w:val="left"/>
              <w:cnfStyle w:val="000000100000"/>
              <w:rPr>
                <w:rFonts w:eastAsia="Times New Roman"/>
                <w:lang w:eastAsia="de-CH"/>
              </w:rPr>
            </w:pPr>
          </w:p>
        </w:tc>
        <w:tc>
          <w:tcPr>
            <w:tcW w:w="369" w:type="pct"/>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2 </w:t>
            </w:r>
          </w:p>
        </w:tc>
        <w:tc>
          <w:tcPr>
            <w:tcW w:w="369" w:type="pct"/>
            <w:hideMark/>
          </w:tcPr>
          <w:p w:rsidR="001A06A5" w:rsidRPr="002D0A71" w:rsidRDefault="001A06A5" w:rsidP="00AB06C9">
            <w:pPr>
              <w:jc w:val="left"/>
              <w:cnfStyle w:val="000000100000"/>
              <w:rPr>
                <w:rFonts w:eastAsia="Times New Roman"/>
                <w:lang w:eastAsia="de-CH"/>
              </w:rPr>
            </w:pPr>
          </w:p>
        </w:tc>
        <w:tc>
          <w:tcPr>
            <w:tcW w:w="370" w:type="pct"/>
            <w:hideMark/>
          </w:tcPr>
          <w:p w:rsidR="001A06A5" w:rsidRPr="002D0A71" w:rsidRDefault="001A06A5" w:rsidP="00AB06C9">
            <w:pPr>
              <w:jc w:val="left"/>
              <w:cnfStyle w:val="000000100000"/>
              <w:rPr>
                <w:rFonts w:eastAsia="Times New Roman"/>
                <w:lang w:eastAsia="de-CH"/>
              </w:rPr>
            </w:pPr>
          </w:p>
        </w:tc>
        <w:tc>
          <w:tcPr>
            <w:tcW w:w="370" w:type="pct"/>
            <w:hideMark/>
          </w:tcPr>
          <w:p w:rsidR="001A06A5" w:rsidRPr="002D0A71" w:rsidRDefault="001A06A5" w:rsidP="00AB06C9">
            <w:pPr>
              <w:jc w:val="left"/>
              <w:cnfStyle w:val="000000100000"/>
              <w:rPr>
                <w:rFonts w:eastAsia="Times New Roman"/>
                <w:lang w:eastAsia="de-CH"/>
              </w:rPr>
            </w:pPr>
          </w:p>
        </w:tc>
        <w:tc>
          <w:tcPr>
            <w:tcW w:w="371" w:type="pct"/>
            <w:hideMark/>
          </w:tcPr>
          <w:p w:rsidR="001A06A5" w:rsidRPr="002D0A71" w:rsidRDefault="001A06A5" w:rsidP="00AB06C9">
            <w:pPr>
              <w:jc w:val="left"/>
              <w:cnfStyle w:val="000000100000"/>
              <w:rPr>
                <w:rFonts w:eastAsia="Times New Roman"/>
                <w:lang w:eastAsia="de-CH"/>
              </w:rPr>
            </w:pPr>
          </w:p>
        </w:tc>
        <w:tc>
          <w:tcPr>
            <w:tcW w:w="615" w:type="pct"/>
            <w:hideMark/>
          </w:tcPr>
          <w:p w:rsidR="001A06A5" w:rsidRPr="002D0A71" w:rsidRDefault="001A06A5" w:rsidP="00AB06C9">
            <w:pPr>
              <w:jc w:val="left"/>
              <w:cnfStyle w:val="000000100000"/>
              <w:rPr>
                <w:rFonts w:eastAsia="Times New Roman"/>
                <w:lang w:eastAsia="de-CH"/>
              </w:rPr>
            </w:pPr>
          </w:p>
        </w:tc>
      </w:tr>
      <w:tr w:rsidR="001A06A5" w:rsidRPr="002D0A71" w:rsidTr="00236CB4">
        <w:trPr>
          <w:cnfStyle w:val="000000010000"/>
        </w:trPr>
        <w:tc>
          <w:tcPr>
            <w:cnfStyle w:val="001000000000"/>
            <w:tcW w:w="0" w:type="auto"/>
            <w:hideMark/>
          </w:tcPr>
          <w:p w:rsidR="001A06A5" w:rsidRPr="002D0A71" w:rsidRDefault="001A06A5" w:rsidP="00AB06C9">
            <w:pPr>
              <w:jc w:val="left"/>
              <w:rPr>
                <w:rFonts w:eastAsia="Times New Roman"/>
                <w:lang w:eastAsia="de-CH"/>
              </w:rPr>
            </w:pPr>
            <w:r>
              <w:rPr>
                <w:rFonts w:eastAsia="Times New Roman"/>
                <w:lang w:eastAsia="de-CH"/>
              </w:rPr>
              <w:t>ReqG</w:t>
            </w:r>
            <w:r w:rsidRPr="002D0A71">
              <w:rPr>
                <w:rFonts w:eastAsia="Times New Roman"/>
                <w:lang w:eastAsia="de-CH"/>
              </w:rPr>
              <w:t xml:space="preserve">03 </w:t>
            </w: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Basic Software Framework </w:t>
            </w: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cob </w:t>
            </w: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8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615" w:type="pct"/>
            <w:hideMark/>
          </w:tcPr>
          <w:p w:rsidR="001A06A5" w:rsidRPr="002D0A71" w:rsidRDefault="001A06A5" w:rsidP="00AB06C9">
            <w:pPr>
              <w:jc w:val="left"/>
              <w:cnfStyle w:val="000000010000"/>
              <w:rPr>
                <w:rFonts w:eastAsia="Times New Roman"/>
                <w:lang w:eastAsia="de-CH"/>
              </w:rPr>
            </w:pPr>
          </w:p>
        </w:tc>
      </w:tr>
      <w:tr w:rsidR="001A06A5" w:rsidRPr="002D0A71" w:rsidTr="00236CB4">
        <w:trPr>
          <w:cnfStyle w:val="00000010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ReqL01 </w:t>
            </w: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Lava Ground </w:t>
            </w:r>
          </w:p>
        </w:tc>
        <w:tc>
          <w:tcPr>
            <w:tcW w:w="0" w:type="auto"/>
            <w:hideMark/>
          </w:tcPr>
          <w:p w:rsidR="001A06A5" w:rsidRPr="002D0A71" w:rsidRDefault="001A06A5" w:rsidP="00AB06C9">
            <w:pPr>
              <w:jc w:val="left"/>
              <w:cnfStyle w:val="00000010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3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615" w:type="pct"/>
            <w:hideMark/>
          </w:tcPr>
          <w:p w:rsidR="001A06A5" w:rsidRPr="002D0A71" w:rsidRDefault="001A06A5" w:rsidP="00AB06C9">
            <w:pPr>
              <w:jc w:val="left"/>
              <w:cnfStyle w:val="000000100000"/>
              <w:rPr>
                <w:rFonts w:eastAsia="Times New Roman"/>
                <w:lang w:eastAsia="de-CH"/>
              </w:rPr>
            </w:pPr>
          </w:p>
        </w:tc>
      </w:tr>
      <w:tr w:rsidR="001A06A5" w:rsidRPr="002D0A71" w:rsidTr="00236CB4">
        <w:trPr>
          <w:cnfStyle w:val="00000001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ReqL02 </w:t>
            </w: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cob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2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615" w:type="pct"/>
            <w:hideMark/>
          </w:tcPr>
          <w:p w:rsidR="001A06A5" w:rsidRPr="002D0A71" w:rsidRDefault="001A06A5" w:rsidP="00AB06C9">
            <w:pPr>
              <w:jc w:val="left"/>
              <w:cnfStyle w:val="000000010000"/>
              <w:rPr>
                <w:rFonts w:eastAsia="Times New Roman"/>
                <w:lang w:eastAsia="de-CH"/>
              </w:rPr>
            </w:pPr>
          </w:p>
        </w:tc>
      </w:tr>
      <w:tr w:rsidR="001A06A5" w:rsidRPr="002D0A71" w:rsidTr="00236CB4">
        <w:trPr>
          <w:cnfStyle w:val="00000010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ReqL04 </w:t>
            </w: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Deadly Lava </w:t>
            </w:r>
          </w:p>
        </w:tc>
        <w:tc>
          <w:tcPr>
            <w:tcW w:w="0" w:type="auto"/>
            <w:hideMark/>
          </w:tcPr>
          <w:p w:rsidR="001A06A5" w:rsidRPr="002D0A71" w:rsidRDefault="001A06A5" w:rsidP="00AB06C9">
            <w:pPr>
              <w:jc w:val="left"/>
              <w:cnfStyle w:val="00000010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3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615" w:type="pct"/>
            <w:hideMark/>
          </w:tcPr>
          <w:p w:rsidR="001A06A5" w:rsidRPr="002D0A71" w:rsidRDefault="001A06A5" w:rsidP="00AB06C9">
            <w:pPr>
              <w:jc w:val="left"/>
              <w:cnfStyle w:val="000000100000"/>
              <w:rPr>
                <w:rFonts w:eastAsia="Times New Roman"/>
                <w:lang w:eastAsia="de-CH"/>
              </w:rPr>
            </w:pPr>
          </w:p>
        </w:tc>
      </w:tr>
      <w:tr w:rsidR="001A06A5" w:rsidRPr="002D0A71" w:rsidTr="00236CB4">
        <w:trPr>
          <w:cnfStyle w:val="00000001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ReqPi01 </w:t>
            </w: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Pillars </w:t>
            </w:r>
          </w:p>
        </w:tc>
        <w:tc>
          <w:tcPr>
            <w:tcW w:w="0" w:type="auto"/>
            <w:hideMark/>
          </w:tcPr>
          <w:p w:rsidR="001A06A5" w:rsidRPr="002D0A71" w:rsidRDefault="001A06A5" w:rsidP="00AB06C9">
            <w:pPr>
              <w:jc w:val="left"/>
              <w:cnfStyle w:val="00000001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3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615" w:type="pct"/>
            <w:hideMark/>
          </w:tcPr>
          <w:p w:rsidR="001A06A5" w:rsidRPr="002D0A71" w:rsidRDefault="001A06A5" w:rsidP="00AB06C9">
            <w:pPr>
              <w:jc w:val="left"/>
              <w:cnfStyle w:val="000000010000"/>
              <w:rPr>
                <w:rFonts w:eastAsia="Times New Roman"/>
                <w:lang w:eastAsia="de-CH"/>
              </w:rPr>
            </w:pPr>
          </w:p>
        </w:tc>
      </w:tr>
      <w:tr w:rsidR="001A06A5" w:rsidRPr="002D0A71" w:rsidTr="00236CB4">
        <w:trPr>
          <w:cnfStyle w:val="00000010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ReqPi02 </w:t>
            </w: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Basic Pillar </w:t>
            </w:r>
            <w:r w:rsidRPr="002D0A71">
              <w:rPr>
                <w:rFonts w:eastAsia="Times New Roman"/>
                <w:lang w:eastAsia="de-CH"/>
              </w:rPr>
              <w:lastRenderedPageBreak/>
              <w:t xml:space="preserve">Rendering </w:t>
            </w: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lastRenderedPageBreak/>
              <w:t xml:space="preserve">cob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2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615" w:type="pct"/>
            <w:hideMark/>
          </w:tcPr>
          <w:p w:rsidR="001A06A5" w:rsidRPr="002D0A71" w:rsidRDefault="001A06A5" w:rsidP="00AB06C9">
            <w:pPr>
              <w:jc w:val="left"/>
              <w:cnfStyle w:val="000000100000"/>
              <w:rPr>
                <w:rFonts w:eastAsia="Times New Roman"/>
                <w:lang w:eastAsia="de-CH"/>
              </w:rPr>
            </w:pPr>
          </w:p>
        </w:tc>
      </w:tr>
      <w:tr w:rsidR="001A06A5" w:rsidRPr="002D0A71" w:rsidTr="00236CB4">
        <w:trPr>
          <w:cnfStyle w:val="00000001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lastRenderedPageBreak/>
              <w:t xml:space="preserve">ReqI01 </w:t>
            </w: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Floating Islands </w:t>
            </w:r>
          </w:p>
        </w:tc>
        <w:tc>
          <w:tcPr>
            <w:tcW w:w="0" w:type="auto"/>
            <w:hideMark/>
          </w:tcPr>
          <w:p w:rsidR="001A06A5" w:rsidRPr="002D0A71" w:rsidRDefault="001A06A5" w:rsidP="00AB06C9">
            <w:pPr>
              <w:jc w:val="left"/>
              <w:cnfStyle w:val="00000001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2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615" w:type="pct"/>
            <w:hideMark/>
          </w:tcPr>
          <w:p w:rsidR="001A06A5" w:rsidRPr="002D0A71" w:rsidRDefault="001A06A5" w:rsidP="00AB06C9">
            <w:pPr>
              <w:jc w:val="left"/>
              <w:cnfStyle w:val="000000010000"/>
              <w:rPr>
                <w:rFonts w:eastAsia="Times New Roman"/>
                <w:lang w:eastAsia="de-CH"/>
              </w:rPr>
            </w:pPr>
          </w:p>
        </w:tc>
      </w:tr>
      <w:tr w:rsidR="001A06A5" w:rsidRPr="002D0A71" w:rsidTr="00236CB4">
        <w:trPr>
          <w:cnfStyle w:val="00000010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ReqI02 </w:t>
            </w: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Basic Island Rendering </w:t>
            </w:r>
          </w:p>
        </w:tc>
        <w:tc>
          <w:tcPr>
            <w:tcW w:w="0" w:type="auto"/>
            <w:hideMark/>
          </w:tcPr>
          <w:p w:rsidR="001A06A5" w:rsidRPr="002D0A71" w:rsidRDefault="001A06A5" w:rsidP="00AB06C9">
            <w:pPr>
              <w:jc w:val="left"/>
              <w:cnfStyle w:val="000000100000"/>
              <w:rPr>
                <w:rFonts w:eastAsia="Times New Roman"/>
                <w:lang w:eastAsia="de-CH"/>
              </w:rPr>
            </w:pPr>
            <w:r>
              <w:rPr>
                <w:rFonts w:eastAsia="Times New Roman"/>
                <w:lang w:eastAsia="de-CH"/>
              </w:rPr>
              <w:t>dpk</w:t>
            </w:r>
            <w:r w:rsidRPr="002D0A71">
              <w:rPr>
                <w:rFonts w:eastAsia="Times New Roman"/>
                <w:lang w:eastAsia="de-CH"/>
              </w:rPr>
              <w:t xml:space="preserve">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615" w:type="pct"/>
            <w:hideMark/>
          </w:tcPr>
          <w:p w:rsidR="001A06A5" w:rsidRPr="002D0A71" w:rsidRDefault="001A06A5" w:rsidP="00AB06C9">
            <w:pPr>
              <w:jc w:val="left"/>
              <w:cnfStyle w:val="000000100000"/>
              <w:rPr>
                <w:rFonts w:eastAsia="Times New Roman"/>
                <w:lang w:eastAsia="de-CH"/>
              </w:rPr>
            </w:pPr>
          </w:p>
        </w:tc>
      </w:tr>
      <w:tr w:rsidR="001A06A5" w:rsidRPr="002D0A71" w:rsidTr="00236CB4">
        <w:trPr>
          <w:cnfStyle w:val="00000001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ReqP01 </w:t>
            </w: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Player </w:t>
            </w:r>
          </w:p>
        </w:tc>
        <w:tc>
          <w:tcPr>
            <w:tcW w:w="0" w:type="auto"/>
            <w:hideMark/>
          </w:tcPr>
          <w:p w:rsidR="001A06A5" w:rsidRPr="002D0A71" w:rsidRDefault="001A06A5" w:rsidP="00AB06C9">
            <w:pPr>
              <w:jc w:val="left"/>
              <w:cnfStyle w:val="00000001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4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615" w:type="pct"/>
            <w:hideMark/>
          </w:tcPr>
          <w:p w:rsidR="001A06A5" w:rsidRPr="002D0A71" w:rsidRDefault="001A06A5" w:rsidP="00AB06C9">
            <w:pPr>
              <w:jc w:val="left"/>
              <w:cnfStyle w:val="000000010000"/>
              <w:rPr>
                <w:rFonts w:eastAsia="Times New Roman"/>
                <w:lang w:eastAsia="de-CH"/>
              </w:rPr>
            </w:pPr>
          </w:p>
        </w:tc>
      </w:tr>
      <w:tr w:rsidR="001A06A5" w:rsidRPr="002D0A71" w:rsidTr="00236CB4">
        <w:trPr>
          <w:cnfStyle w:val="00000010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ReqP02 </w:t>
            </w: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Basic Player Model </w:t>
            </w:r>
          </w:p>
        </w:tc>
        <w:tc>
          <w:tcPr>
            <w:tcW w:w="0" w:type="auto"/>
            <w:hideMark/>
          </w:tcPr>
          <w:p w:rsidR="001A06A5" w:rsidRPr="002D0A71" w:rsidRDefault="001A06A5" w:rsidP="00AB06C9">
            <w:pPr>
              <w:jc w:val="left"/>
              <w:cnfStyle w:val="000000100000"/>
              <w:rPr>
                <w:rFonts w:eastAsia="Times New Roman"/>
                <w:lang w:eastAsia="de-CH"/>
              </w:rPr>
            </w:pPr>
            <w:r>
              <w:rPr>
                <w:rFonts w:eastAsia="Times New Roman"/>
                <w:lang w:eastAsia="de-CH"/>
              </w:rPr>
              <w:t>dpk</w:t>
            </w:r>
            <w:r w:rsidRPr="002D0A71">
              <w:rPr>
                <w:rFonts w:eastAsia="Times New Roman"/>
                <w:lang w:eastAsia="de-CH"/>
              </w:rPr>
              <w:t xml:space="preserve">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2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615" w:type="pct"/>
            <w:hideMark/>
          </w:tcPr>
          <w:p w:rsidR="001A06A5" w:rsidRPr="002D0A71" w:rsidRDefault="001A06A5" w:rsidP="00AB06C9">
            <w:pPr>
              <w:jc w:val="left"/>
              <w:cnfStyle w:val="000000100000"/>
              <w:rPr>
                <w:rFonts w:eastAsia="Times New Roman"/>
                <w:lang w:eastAsia="de-CH"/>
              </w:rPr>
            </w:pPr>
          </w:p>
        </w:tc>
      </w:tr>
      <w:tr w:rsidR="001A06A5" w:rsidRPr="002D0A71" w:rsidTr="00236CB4">
        <w:trPr>
          <w:cnfStyle w:val="00000001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ReqP06 </w:t>
            </w: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1A06A5" w:rsidRPr="002D0A71" w:rsidRDefault="001A06A5" w:rsidP="00AB06C9">
            <w:pPr>
              <w:jc w:val="left"/>
              <w:cnfStyle w:val="00000001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4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615" w:type="pct"/>
            <w:hideMark/>
          </w:tcPr>
          <w:p w:rsidR="001A06A5" w:rsidRPr="002D0A71" w:rsidRDefault="001A06A5" w:rsidP="00AB06C9">
            <w:pPr>
              <w:jc w:val="left"/>
              <w:cnfStyle w:val="000000010000"/>
              <w:rPr>
                <w:rFonts w:eastAsia="Times New Roman"/>
                <w:lang w:eastAsia="de-CH"/>
              </w:rPr>
            </w:pPr>
          </w:p>
        </w:tc>
      </w:tr>
      <w:tr w:rsidR="001A06A5" w:rsidRPr="002D0A71" w:rsidTr="00236CB4">
        <w:trPr>
          <w:cnfStyle w:val="00000010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ReqP08 </w:t>
            </w: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Direct Combat 1 </w:t>
            </w:r>
          </w:p>
        </w:tc>
        <w:tc>
          <w:tcPr>
            <w:tcW w:w="0" w:type="auto"/>
            <w:hideMark/>
          </w:tcPr>
          <w:p w:rsidR="001A06A5" w:rsidRPr="002D0A71" w:rsidRDefault="001A06A5" w:rsidP="00AB06C9">
            <w:pPr>
              <w:jc w:val="left"/>
              <w:cnfStyle w:val="000000100000"/>
              <w:rPr>
                <w:rFonts w:eastAsia="Times New Roman"/>
                <w:lang w:eastAsia="de-CH"/>
              </w:rPr>
            </w:pPr>
            <w:r>
              <w:rPr>
                <w:rFonts w:eastAsia="Times New Roman"/>
                <w:lang w:eastAsia="de-CH"/>
              </w:rPr>
              <w:t>jab</w:t>
            </w:r>
            <w:r w:rsidRPr="002D0A71">
              <w:rPr>
                <w:rFonts w:eastAsia="Times New Roman"/>
                <w:lang w:eastAsia="de-CH"/>
              </w:rPr>
              <w:t xml:space="preserve">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1A06A5" w:rsidRPr="002D0A71" w:rsidRDefault="001A06A5" w:rsidP="00AB06C9">
            <w:pPr>
              <w:jc w:val="left"/>
              <w:cnfStyle w:val="000000100000"/>
              <w:rPr>
                <w:rFonts w:eastAsia="Times New Roman"/>
                <w:lang w:eastAsia="de-CH"/>
              </w:rPr>
            </w:pPr>
          </w:p>
        </w:tc>
        <w:tc>
          <w:tcPr>
            <w:tcW w:w="615" w:type="pct"/>
            <w:hideMark/>
          </w:tcPr>
          <w:p w:rsidR="001A06A5" w:rsidRPr="002D0A71" w:rsidRDefault="001A06A5" w:rsidP="00AB06C9">
            <w:pPr>
              <w:jc w:val="left"/>
              <w:cnfStyle w:val="000000100000"/>
              <w:rPr>
                <w:rFonts w:eastAsia="Times New Roman"/>
                <w:lang w:eastAsia="de-CH"/>
              </w:rPr>
            </w:pPr>
          </w:p>
        </w:tc>
      </w:tr>
      <w:tr w:rsidR="001A06A5" w:rsidRPr="002D0A71" w:rsidTr="00236CB4">
        <w:trPr>
          <w:cnfStyle w:val="00000001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None </w:t>
            </w: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Testing </w:t>
            </w:r>
          </w:p>
        </w:tc>
        <w:tc>
          <w:tcPr>
            <w:tcW w:w="0" w:type="auto"/>
            <w:hideMark/>
          </w:tcPr>
          <w:p w:rsidR="001A06A5" w:rsidRPr="002D0A71" w:rsidRDefault="001A06A5" w:rsidP="00AB06C9">
            <w:pPr>
              <w:jc w:val="left"/>
              <w:cnfStyle w:val="000000010000"/>
              <w:rPr>
                <w:rFonts w:eastAsia="Times New Roman"/>
                <w:lang w:eastAsia="de-CH"/>
              </w:rPr>
            </w:pPr>
            <w:r>
              <w:rPr>
                <w:rFonts w:eastAsia="Times New Roman"/>
                <w:lang w:eastAsia="de-CH"/>
              </w:rPr>
              <w:t>jab</w:t>
            </w:r>
            <w:r w:rsidRPr="002D0A71">
              <w:rPr>
                <w:rFonts w:eastAsia="Times New Roman"/>
                <w:lang w:eastAsia="de-CH"/>
              </w:rPr>
              <w:t>/</w:t>
            </w:r>
            <w:r>
              <w:rPr>
                <w:rFonts w:eastAsia="Times New Roman"/>
                <w:lang w:eastAsia="de-CH"/>
              </w:rPr>
              <w:t>dpk</w:t>
            </w:r>
            <w:r w:rsidRPr="002D0A71">
              <w:rPr>
                <w:rFonts w:eastAsia="Times New Roman"/>
                <w:lang w:eastAsia="de-CH"/>
              </w:rPr>
              <w:t xml:space="preserve">/cob </w:t>
            </w: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p>
        </w:tc>
        <w:tc>
          <w:tcPr>
            <w:tcW w:w="0" w:type="auto"/>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4 </w:t>
            </w:r>
          </w:p>
        </w:tc>
        <w:tc>
          <w:tcPr>
            <w:tcW w:w="615" w:type="pct"/>
            <w:hideMark/>
          </w:tcPr>
          <w:p w:rsidR="001A06A5" w:rsidRPr="002D0A71" w:rsidRDefault="001A06A5" w:rsidP="00AB06C9">
            <w:pPr>
              <w:jc w:val="left"/>
              <w:cnfStyle w:val="000000010000"/>
              <w:rPr>
                <w:rFonts w:eastAsia="Times New Roman"/>
                <w:lang w:eastAsia="de-CH"/>
              </w:rPr>
            </w:pPr>
            <w:r w:rsidRPr="002D0A71">
              <w:rPr>
                <w:rFonts w:eastAsia="Times New Roman"/>
                <w:lang w:eastAsia="de-CH"/>
              </w:rPr>
              <w:t xml:space="preserve">4 </w:t>
            </w:r>
          </w:p>
        </w:tc>
      </w:tr>
      <w:tr w:rsidR="001A06A5" w:rsidRPr="002D0A71" w:rsidTr="00236CB4">
        <w:trPr>
          <w:cnfStyle w:val="000000100000"/>
        </w:trPr>
        <w:tc>
          <w:tcPr>
            <w:cnfStyle w:val="001000000000"/>
            <w:tcW w:w="0" w:type="auto"/>
            <w:hideMark/>
          </w:tcPr>
          <w:p w:rsidR="001A06A5" w:rsidRPr="002D0A71" w:rsidRDefault="001A06A5" w:rsidP="00AB06C9">
            <w:pPr>
              <w:jc w:val="left"/>
              <w:rPr>
                <w:rFonts w:eastAsia="Times New Roman"/>
                <w:lang w:eastAsia="de-CH"/>
              </w:rPr>
            </w:pPr>
            <w:r w:rsidRPr="002D0A71">
              <w:rPr>
                <w:rFonts w:eastAsia="Times New Roman"/>
                <w:lang w:eastAsia="de-CH"/>
              </w:rPr>
              <w:t xml:space="preserve">None </w:t>
            </w: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Work Estimates and Plan for MS05 </w:t>
            </w:r>
          </w:p>
        </w:tc>
        <w:tc>
          <w:tcPr>
            <w:tcW w:w="0" w:type="auto"/>
            <w:hideMark/>
          </w:tcPr>
          <w:p w:rsidR="001A06A5" w:rsidRPr="002D0A71" w:rsidRDefault="001A06A5" w:rsidP="00AB06C9">
            <w:pPr>
              <w:jc w:val="left"/>
              <w:cnfStyle w:val="000000100000"/>
              <w:rPr>
                <w:rFonts w:eastAsia="Times New Roman"/>
                <w:lang w:eastAsia="de-CH"/>
              </w:rPr>
            </w:pPr>
            <w:r>
              <w:rPr>
                <w:rFonts w:eastAsia="Times New Roman"/>
                <w:lang w:eastAsia="de-CH"/>
              </w:rPr>
              <w:t>jab</w:t>
            </w:r>
            <w:r w:rsidRPr="002D0A71">
              <w:rPr>
                <w:rFonts w:eastAsia="Times New Roman"/>
                <w:lang w:eastAsia="de-CH"/>
              </w:rPr>
              <w:t>/</w:t>
            </w:r>
            <w:r>
              <w:rPr>
                <w:rFonts w:eastAsia="Times New Roman"/>
                <w:lang w:eastAsia="de-CH"/>
              </w:rPr>
              <w:t>dpk</w:t>
            </w:r>
            <w:r w:rsidRPr="002D0A71">
              <w:rPr>
                <w:rFonts w:eastAsia="Times New Roman"/>
                <w:lang w:eastAsia="de-CH"/>
              </w:rPr>
              <w:t xml:space="preserve">/cob </w:t>
            </w: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p>
        </w:tc>
        <w:tc>
          <w:tcPr>
            <w:tcW w:w="0" w:type="auto"/>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1 </w:t>
            </w:r>
          </w:p>
        </w:tc>
        <w:tc>
          <w:tcPr>
            <w:tcW w:w="615" w:type="pct"/>
            <w:hideMark/>
          </w:tcPr>
          <w:p w:rsidR="001A06A5" w:rsidRPr="002D0A71" w:rsidRDefault="001A06A5" w:rsidP="00AB06C9">
            <w:pPr>
              <w:jc w:val="left"/>
              <w:cnfStyle w:val="000000100000"/>
              <w:rPr>
                <w:rFonts w:eastAsia="Times New Roman"/>
                <w:lang w:eastAsia="de-CH"/>
              </w:rPr>
            </w:pPr>
            <w:r w:rsidRPr="002D0A71">
              <w:rPr>
                <w:rFonts w:eastAsia="Times New Roman"/>
                <w:lang w:eastAsia="de-CH"/>
              </w:rPr>
              <w:t xml:space="preserve">1 </w:t>
            </w:r>
          </w:p>
        </w:tc>
      </w:tr>
    </w:tbl>
    <w:p w:rsidR="001A06A5" w:rsidRDefault="001A06A5" w:rsidP="00236CB4">
      <w:pPr>
        <w:pStyle w:val="Untertitel"/>
        <w:rPr>
          <w:rFonts w:eastAsia="Times New Roman"/>
          <w:lang w:eastAsia="de-CH"/>
        </w:rPr>
      </w:pPr>
      <w:r>
        <w:rPr>
          <w:rFonts w:eastAsia="Times New Roman"/>
          <w:lang w:eastAsia="de-CH"/>
        </w:rPr>
        <w:t>W</w:t>
      </w:r>
      <w:r w:rsidRPr="002D0A71">
        <w:rPr>
          <w:rFonts w:eastAsia="Times New Roman"/>
          <w:lang w:eastAsia="de-CH"/>
        </w:rPr>
        <w:t>eek 13: 23.3.-29.3. Working towards MS03 and MS04</w:t>
      </w:r>
    </w:p>
    <w:p w:rsidR="001A06A5" w:rsidRPr="002E102D" w:rsidRDefault="001A06A5" w:rsidP="002E102D">
      <w:r>
        <w:t>Exact schedule to be determined.</w:t>
      </w:r>
    </w:p>
    <w:p w:rsidR="001A06A5" w:rsidRDefault="001A06A5" w:rsidP="00EF75EA">
      <w:pPr>
        <w:pStyle w:val="Untertitel"/>
        <w:rPr>
          <w:rFonts w:eastAsia="Times New Roman"/>
          <w:lang w:eastAsia="de-CH"/>
        </w:rPr>
      </w:pPr>
      <w:r w:rsidRPr="002D0A71">
        <w:rPr>
          <w:rFonts w:eastAsia="Times New Roman"/>
          <w:lang w:eastAsia="de-CH"/>
        </w:rPr>
        <w:t>Week 14: 30.3.-05.4. Working towards MS03 and MS04</w:t>
      </w:r>
    </w:p>
    <w:p w:rsidR="001A06A5" w:rsidRPr="002E102D" w:rsidRDefault="001A06A5" w:rsidP="002E102D">
      <w:r>
        <w:t>Exact schedule to be determined.</w:t>
      </w:r>
    </w:p>
    <w:p w:rsidR="001A06A5" w:rsidRDefault="001A06A5" w:rsidP="007A695B">
      <w:pPr>
        <w:pStyle w:val="Untertitel"/>
      </w:pPr>
      <w:r>
        <w:t>Week 15: 06.4.-12.4. Working towards MS04</w:t>
      </w:r>
    </w:p>
    <w:p w:rsidR="001A06A5" w:rsidRPr="002E102D" w:rsidRDefault="001A06A5" w:rsidP="002E102D">
      <w:r>
        <w:t>Exact schedule to be determined.</w:t>
      </w:r>
    </w:p>
    <w:p w:rsidR="001A06A5" w:rsidRDefault="001A06A5" w:rsidP="007A695B">
      <w:pPr>
        <w:pStyle w:val="Untertitel"/>
      </w:pPr>
      <w:r>
        <w:t xml:space="preserve">Week 16: 13.4.-19.4. Working towards MS05 </w:t>
      </w:r>
    </w:p>
    <w:p w:rsidR="001A06A5" w:rsidRPr="002E102D" w:rsidRDefault="001A06A5" w:rsidP="002E102D">
      <w:r>
        <w:t>Exact schedule to be determined.</w:t>
      </w:r>
    </w:p>
    <w:p w:rsidR="001A06A5" w:rsidRDefault="001A06A5" w:rsidP="007A695B">
      <w:pPr>
        <w:pStyle w:val="Untertitel"/>
      </w:pPr>
      <w:r>
        <w:t xml:space="preserve">Week 17: 20.4.-26.4. Working towards MS05 </w:t>
      </w:r>
    </w:p>
    <w:p w:rsidR="001A06A5" w:rsidRPr="002E102D" w:rsidRDefault="001A06A5" w:rsidP="002E102D">
      <w:r>
        <w:t>Exact schedule to be determined.</w:t>
      </w:r>
    </w:p>
    <w:p w:rsidR="001A06A5" w:rsidRDefault="001A06A5" w:rsidP="007A695B">
      <w:pPr>
        <w:pStyle w:val="Untertitel"/>
      </w:pPr>
      <w:r>
        <w:t>Week 18: 27.4.-03.5. Working towards MS05</w:t>
      </w:r>
    </w:p>
    <w:p w:rsidR="001A06A5" w:rsidRPr="002E102D" w:rsidRDefault="001A06A5" w:rsidP="002E102D">
      <w:r>
        <w:t>Exact schedule to be determined.</w:t>
      </w:r>
    </w:p>
    <w:p w:rsidR="001A06A5" w:rsidRDefault="001A06A5" w:rsidP="007A695B">
      <w:pPr>
        <w:pStyle w:val="Untertitel"/>
      </w:pPr>
      <w:r>
        <w:t>Week 19: 04.5.-10.5. Working towards MS06</w:t>
      </w:r>
    </w:p>
    <w:p w:rsidR="001A06A5" w:rsidRPr="002E102D" w:rsidRDefault="001A06A5" w:rsidP="002E102D">
      <w:r>
        <w:t>Exact schedule to be determined.</w:t>
      </w:r>
    </w:p>
    <w:p w:rsidR="001A06A5" w:rsidRDefault="001A06A5" w:rsidP="007A695B">
      <w:pPr>
        <w:pStyle w:val="Untertitel"/>
      </w:pPr>
      <w:r>
        <w:t>Week 20: 11.5.-17.5. Working towards MS07</w:t>
      </w:r>
    </w:p>
    <w:p w:rsidR="001A06A5" w:rsidRPr="002E102D" w:rsidRDefault="001A06A5" w:rsidP="002E102D">
      <w:r>
        <w:t>Exact schedule to be determined.</w:t>
      </w:r>
    </w:p>
    <w:p w:rsidR="001A06A5" w:rsidRDefault="001A06A5" w:rsidP="007A695B">
      <w:pPr>
        <w:pStyle w:val="Untertitel"/>
      </w:pPr>
      <w:r>
        <w:t>Week 21: 18.5.-24.5. Working towards MS07</w:t>
      </w:r>
    </w:p>
    <w:p w:rsidR="001A06A5" w:rsidRPr="002E102D" w:rsidRDefault="001A06A5" w:rsidP="002E102D">
      <w:r>
        <w:t>Exact schedule to be determined.</w:t>
      </w:r>
    </w:p>
    <w:p w:rsidR="001A06A5" w:rsidRDefault="001A06A5" w:rsidP="007A695B">
      <w:pPr>
        <w:pStyle w:val="Untertitel"/>
      </w:pPr>
      <w:r>
        <w:t>Week 22: 25.5.-29.5. Working towards MS08</w:t>
      </w:r>
    </w:p>
    <w:p w:rsidR="001A06A5" w:rsidRPr="002E102D" w:rsidRDefault="001A06A5" w:rsidP="002E102D">
      <w:r>
        <w:t>Exact schedule to be determined.</w:t>
      </w:r>
    </w:p>
    <w:p w:rsidR="001A06A5" w:rsidRPr="002D0A71" w:rsidRDefault="001A06A5" w:rsidP="00B678E7">
      <w:pPr>
        <w:rPr>
          <w:rFonts w:eastAsia="Times New Roman"/>
          <w:vanish/>
          <w:lang w:eastAsia="de-CH"/>
        </w:rPr>
      </w:pPr>
    </w:p>
    <w:p w:rsidR="001A06A5" w:rsidRPr="002D0A71" w:rsidRDefault="001A06A5" w:rsidP="00E34076">
      <w:pPr>
        <w:pStyle w:val="berschrift1"/>
        <w:rPr>
          <w:rFonts w:eastAsia="Times New Roman"/>
          <w:kern w:val="36"/>
          <w:lang w:eastAsia="de-CH"/>
        </w:rPr>
      </w:pPr>
      <w:bookmarkStart w:id="36" w:name="Assessment"/>
      <w:bookmarkStart w:id="37" w:name="_Toc224305283"/>
      <w:bookmarkEnd w:id="36"/>
      <w:r w:rsidRPr="002D0A71">
        <w:rPr>
          <w:rFonts w:eastAsia="Times New Roman"/>
          <w:kern w:val="36"/>
          <w:lang w:eastAsia="de-CH"/>
        </w:rPr>
        <w:t>Assessment</w:t>
      </w:r>
      <w:bookmarkEnd w:id="37"/>
    </w:p>
    <w:p w:rsidR="001A06A5" w:rsidRPr="002D0A71" w:rsidRDefault="001A06A5" w:rsidP="00397285">
      <w:pPr>
        <w:rPr>
          <w:lang w:eastAsia="de-CH"/>
        </w:rPr>
      </w:pPr>
      <w:r w:rsidRPr="002D0A71">
        <w:rPr>
          <w:lang w:eastAsia="de-CH"/>
        </w:rPr>
        <w:t xml:space="preserve">The game features various possibilities of interaction with the game world and other players. </w:t>
      </w:r>
      <w:r>
        <w:rPr>
          <w:lang w:eastAsia="de-CH"/>
        </w:rPr>
        <w:t>Thus, i</w:t>
      </w:r>
      <w:r w:rsidRPr="002D0A71">
        <w:rPr>
          <w:lang w:eastAsia="de-CH"/>
        </w:rPr>
        <w:t xml:space="preserve">t offers </w:t>
      </w:r>
      <w:r>
        <w:rPr>
          <w:lang w:eastAsia="de-CH"/>
        </w:rPr>
        <w:t xml:space="preserve">a very varied </w:t>
      </w:r>
      <w:r w:rsidRPr="002D0A71">
        <w:rPr>
          <w:lang w:eastAsia="de-CH"/>
        </w:rPr>
        <w:t xml:space="preserve">game play and diverse tactics a player can employ </w:t>
      </w:r>
      <w:r>
        <w:rPr>
          <w:lang w:eastAsia="de-CH"/>
        </w:rPr>
        <w:t xml:space="preserve">in order </w:t>
      </w:r>
      <w:r w:rsidRPr="002D0A71">
        <w:rPr>
          <w:lang w:eastAsia="de-CH"/>
        </w:rPr>
        <w:t xml:space="preserve">to ingeniously defeat its opponent. On the other hand, it should still be simple enough </w:t>
      </w:r>
      <w:r>
        <w:rPr>
          <w:lang w:eastAsia="de-CH"/>
        </w:rPr>
        <w:t xml:space="preserve">for </w:t>
      </w:r>
      <w:r w:rsidRPr="002D0A71">
        <w:rPr>
          <w:lang w:eastAsia="de-CH"/>
        </w:rPr>
        <w:t xml:space="preserve">everyone </w:t>
      </w:r>
      <w:r>
        <w:rPr>
          <w:lang w:eastAsia="de-CH"/>
        </w:rPr>
        <w:t>to</w:t>
      </w:r>
      <w:r w:rsidRPr="002D0A71">
        <w:rPr>
          <w:lang w:eastAsia="de-CH"/>
        </w:rPr>
        <w:t xml:space="preserve"> learn the controls in a matter of minutes and enjoy playing. </w:t>
      </w:r>
    </w:p>
    <w:p w:rsidR="001A06A5" w:rsidRPr="002D0A71" w:rsidRDefault="001A06A5" w:rsidP="00397285">
      <w:pPr>
        <w:rPr>
          <w:lang w:eastAsia="de-CH"/>
        </w:rPr>
      </w:pPr>
      <w:r w:rsidRPr="002D0A71">
        <w:rPr>
          <w:lang w:eastAsia="de-CH"/>
        </w:rPr>
        <w:t>A game world mainly consisting of lava is a challenge, but should reward us - and the player - with a beautiful, animate</w:t>
      </w:r>
      <w:r>
        <w:rPr>
          <w:lang w:eastAsia="de-CH"/>
        </w:rPr>
        <w:t xml:space="preserve">d environment. Additionally, </w:t>
      </w:r>
      <w:r w:rsidRPr="002D0A71">
        <w:rPr>
          <w:lang w:eastAsia="de-CH"/>
        </w:rPr>
        <w:t xml:space="preserve">there is </w:t>
      </w:r>
      <w:r>
        <w:rPr>
          <w:lang w:eastAsia="de-CH"/>
        </w:rPr>
        <w:t xml:space="preserve">some </w:t>
      </w:r>
      <w:r w:rsidRPr="002D0A71">
        <w:rPr>
          <w:lang w:eastAsia="de-CH"/>
        </w:rPr>
        <w:t xml:space="preserve">cool physics involved when islands collide with each other or pillars. </w:t>
      </w:r>
    </w:p>
    <w:p w:rsidR="001A06A5" w:rsidRPr="00634AF5" w:rsidRDefault="001A06A5" w:rsidP="00397285">
      <w:pPr>
        <w:rPr>
          <w:rFonts w:eastAsia="Times New Roman"/>
          <w:lang w:eastAsia="de-CH"/>
        </w:rPr>
      </w:pPr>
      <w:r w:rsidRPr="002D0A71">
        <w:rPr>
          <w:lang w:eastAsia="de-CH"/>
        </w:rPr>
        <w:t xml:space="preserve">We regard the game to be successful if players can make real use of the floating islands - and the </w:t>
      </w:r>
      <w:r>
        <w:rPr>
          <w:lang w:eastAsia="de-CH"/>
        </w:rPr>
        <w:t xml:space="preserve">involved </w:t>
      </w:r>
      <w:r w:rsidRPr="002D0A71">
        <w:rPr>
          <w:lang w:eastAsia="de-CH"/>
        </w:rPr>
        <w:t xml:space="preserve">physics - to fight each other. </w:t>
      </w:r>
    </w:p>
    <w:p w:rsidR="00C16E97" w:rsidRPr="001376E6" w:rsidRDefault="00DA2C1E" w:rsidP="00C16E97">
      <w:r>
        <w:fldChar w:fldCharType="end"/>
      </w:r>
    </w:p>
    <w:sectPr w:rsidR="00C16E97" w:rsidRPr="001376E6" w:rsidSect="00CD4B0E">
      <w:footerReference w:type="even" r:id="rId12"/>
      <w:footerReference w:type="default" r:id="rId13"/>
      <w:pgSz w:w="11906" w:h="16838" w:code="9"/>
      <w:pgMar w:top="1134" w:right="1440" w:bottom="1440"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0683" w:rsidRDefault="00470683" w:rsidP="00F950B7">
      <w:pPr>
        <w:spacing w:before="0" w:after="0" w:line="240" w:lineRule="auto"/>
      </w:pPr>
      <w:r>
        <w:separator/>
      </w:r>
    </w:p>
  </w:endnote>
  <w:endnote w:type="continuationSeparator" w:id="1">
    <w:p w:rsidR="00470683" w:rsidRDefault="00470683" w:rsidP="00F950B7">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956251" w:themeColor="accent4"/>
      </w:tblBorders>
      <w:tblLook w:val="04A0"/>
    </w:tblPr>
    <w:tblGrid>
      <w:gridCol w:w="2524"/>
      <w:gridCol w:w="5890"/>
    </w:tblGrid>
    <w:tr w:rsidR="00F950B7">
      <w:trPr>
        <w:trHeight w:val="360"/>
      </w:trPr>
      <w:tc>
        <w:tcPr>
          <w:tcW w:w="1500" w:type="pct"/>
          <w:shd w:val="clear" w:color="auto" w:fill="956251" w:themeFill="accent4"/>
        </w:tcPr>
        <w:p w:rsidR="00F950B7" w:rsidRDefault="00DA2C1E">
          <w:pPr>
            <w:pStyle w:val="Fuzeile"/>
            <w:rPr>
              <w:color w:val="FFFFFF" w:themeColor="background1"/>
            </w:rPr>
          </w:pPr>
          <w:fldSimple w:instr=" PAGE   \* MERGEFORMAT ">
            <w:r w:rsidR="001A06A5" w:rsidRPr="001A06A5">
              <w:rPr>
                <w:noProof/>
                <w:color w:val="FFFFFF" w:themeColor="background1"/>
              </w:rPr>
              <w:t>2</w:t>
            </w:r>
          </w:fldSimple>
        </w:p>
      </w:tc>
      <w:tc>
        <w:tcPr>
          <w:tcW w:w="3500" w:type="pct"/>
        </w:tcPr>
        <w:p w:rsidR="00F950B7" w:rsidRDefault="00F950B7">
          <w:pPr>
            <w:pStyle w:val="Fuzeile"/>
          </w:pPr>
        </w:p>
      </w:tc>
    </w:tr>
  </w:tbl>
  <w:p w:rsidR="00F950B7" w:rsidRDefault="00F950B7">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956251" w:themeColor="accent4"/>
      </w:tblBorders>
      <w:tblLook w:val="04A0"/>
    </w:tblPr>
    <w:tblGrid>
      <w:gridCol w:w="5890"/>
      <w:gridCol w:w="2524"/>
    </w:tblGrid>
    <w:tr w:rsidR="00F950B7">
      <w:trPr>
        <w:trHeight w:val="360"/>
      </w:trPr>
      <w:tc>
        <w:tcPr>
          <w:tcW w:w="3500" w:type="pct"/>
        </w:tcPr>
        <w:p w:rsidR="00F950B7" w:rsidRDefault="00F950B7">
          <w:pPr>
            <w:pStyle w:val="Fuzeile"/>
            <w:jc w:val="right"/>
          </w:pPr>
        </w:p>
      </w:tc>
      <w:tc>
        <w:tcPr>
          <w:tcW w:w="1500" w:type="pct"/>
          <w:shd w:val="clear" w:color="auto" w:fill="956251" w:themeFill="accent4"/>
        </w:tcPr>
        <w:p w:rsidR="00F950B7" w:rsidRDefault="00DA2C1E">
          <w:pPr>
            <w:pStyle w:val="Fuzeile"/>
            <w:jc w:val="right"/>
            <w:rPr>
              <w:color w:val="FFFFFF" w:themeColor="background1"/>
            </w:rPr>
          </w:pPr>
          <w:fldSimple w:instr=" PAGE    \* MERGEFORMAT ">
            <w:r w:rsidR="001A06A5" w:rsidRPr="001A06A5">
              <w:rPr>
                <w:noProof/>
                <w:color w:val="FFFFFF" w:themeColor="background1"/>
              </w:rPr>
              <w:t>3</w:t>
            </w:r>
          </w:fldSimple>
        </w:p>
      </w:tc>
    </w:tr>
  </w:tbl>
  <w:p w:rsidR="00F950B7" w:rsidRDefault="00F950B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0683" w:rsidRDefault="00470683" w:rsidP="00F950B7">
      <w:pPr>
        <w:spacing w:before="0" w:after="0" w:line="240" w:lineRule="auto"/>
      </w:pPr>
      <w:r>
        <w:separator/>
      </w:r>
    </w:p>
  </w:footnote>
  <w:footnote w:type="continuationSeparator" w:id="1">
    <w:p w:rsidR="00470683" w:rsidRDefault="00470683" w:rsidP="00F950B7">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C03B5"/>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14469"/>
    <w:multiLevelType w:val="multilevel"/>
    <w:tmpl w:val="D17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064A5"/>
    <w:multiLevelType w:val="multilevel"/>
    <w:tmpl w:val="9DB4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31B9E"/>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A76C67"/>
    <w:multiLevelType w:val="hybridMultilevel"/>
    <w:tmpl w:val="FCE68A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81F0451"/>
    <w:multiLevelType w:val="hybridMultilevel"/>
    <w:tmpl w:val="76FAB4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AD87623"/>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1469F"/>
    <w:multiLevelType w:val="multilevel"/>
    <w:tmpl w:val="1388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7"/>
  </w:num>
  <w:num w:numId="5">
    <w:abstractNumId w:val="5"/>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mirrorMargins/>
  <w:defaultTabStop w:val="708"/>
  <w:hyphenationZone w:val="425"/>
  <w:evenAndOddHeaders/>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useFELayout/>
  </w:compat>
  <w:rsids>
    <w:rsidRoot w:val="002D0A71"/>
    <w:rsid w:val="00015986"/>
    <w:rsid w:val="00020AB3"/>
    <w:rsid w:val="00054512"/>
    <w:rsid w:val="000734EA"/>
    <w:rsid w:val="00075599"/>
    <w:rsid w:val="00086C8F"/>
    <w:rsid w:val="0009515A"/>
    <w:rsid w:val="000B73D9"/>
    <w:rsid w:val="000B7FF4"/>
    <w:rsid w:val="000D66CB"/>
    <w:rsid w:val="000E34E7"/>
    <w:rsid w:val="000F600D"/>
    <w:rsid w:val="0011438F"/>
    <w:rsid w:val="00124A0D"/>
    <w:rsid w:val="001376E6"/>
    <w:rsid w:val="001416E4"/>
    <w:rsid w:val="001448C5"/>
    <w:rsid w:val="001643DC"/>
    <w:rsid w:val="001665E0"/>
    <w:rsid w:val="001900CA"/>
    <w:rsid w:val="001A06A5"/>
    <w:rsid w:val="001A4D71"/>
    <w:rsid w:val="001B122E"/>
    <w:rsid w:val="001D2F9D"/>
    <w:rsid w:val="001D482D"/>
    <w:rsid w:val="00202F82"/>
    <w:rsid w:val="0022786C"/>
    <w:rsid w:val="00227E46"/>
    <w:rsid w:val="00236CB4"/>
    <w:rsid w:val="00257694"/>
    <w:rsid w:val="00265A05"/>
    <w:rsid w:val="0027336B"/>
    <w:rsid w:val="00293F76"/>
    <w:rsid w:val="002A02AC"/>
    <w:rsid w:val="002B23C8"/>
    <w:rsid w:val="002B72C6"/>
    <w:rsid w:val="002D0A71"/>
    <w:rsid w:val="002E00F6"/>
    <w:rsid w:val="002E102D"/>
    <w:rsid w:val="002E3D72"/>
    <w:rsid w:val="002F7B45"/>
    <w:rsid w:val="00312FD5"/>
    <w:rsid w:val="00315160"/>
    <w:rsid w:val="00335F1C"/>
    <w:rsid w:val="00355B8A"/>
    <w:rsid w:val="003625DD"/>
    <w:rsid w:val="0036339B"/>
    <w:rsid w:val="00390091"/>
    <w:rsid w:val="00392D89"/>
    <w:rsid w:val="00397285"/>
    <w:rsid w:val="003A5404"/>
    <w:rsid w:val="003C0624"/>
    <w:rsid w:val="00402032"/>
    <w:rsid w:val="004137C4"/>
    <w:rsid w:val="004332BF"/>
    <w:rsid w:val="004562EE"/>
    <w:rsid w:val="0045693A"/>
    <w:rsid w:val="00470683"/>
    <w:rsid w:val="00487538"/>
    <w:rsid w:val="004D2CB1"/>
    <w:rsid w:val="005032E0"/>
    <w:rsid w:val="00553FEE"/>
    <w:rsid w:val="0056601B"/>
    <w:rsid w:val="005750BE"/>
    <w:rsid w:val="00575A8A"/>
    <w:rsid w:val="00582A9D"/>
    <w:rsid w:val="00593E96"/>
    <w:rsid w:val="005A64D1"/>
    <w:rsid w:val="005B0AF8"/>
    <w:rsid w:val="005C1A98"/>
    <w:rsid w:val="005D6377"/>
    <w:rsid w:val="005D76A6"/>
    <w:rsid w:val="005E5BF0"/>
    <w:rsid w:val="00602468"/>
    <w:rsid w:val="0063275B"/>
    <w:rsid w:val="00634AF5"/>
    <w:rsid w:val="006421E8"/>
    <w:rsid w:val="006423D8"/>
    <w:rsid w:val="00687BE0"/>
    <w:rsid w:val="006A1113"/>
    <w:rsid w:val="006A25C9"/>
    <w:rsid w:val="006C0132"/>
    <w:rsid w:val="007041B5"/>
    <w:rsid w:val="0070563C"/>
    <w:rsid w:val="00734F38"/>
    <w:rsid w:val="00735726"/>
    <w:rsid w:val="00753521"/>
    <w:rsid w:val="00755AC4"/>
    <w:rsid w:val="00763AB0"/>
    <w:rsid w:val="0079477D"/>
    <w:rsid w:val="007971AC"/>
    <w:rsid w:val="007A695B"/>
    <w:rsid w:val="007C2C78"/>
    <w:rsid w:val="007F1926"/>
    <w:rsid w:val="00843FBD"/>
    <w:rsid w:val="00855198"/>
    <w:rsid w:val="008C2790"/>
    <w:rsid w:val="008C68A5"/>
    <w:rsid w:val="008D0D0A"/>
    <w:rsid w:val="008E301F"/>
    <w:rsid w:val="00906E35"/>
    <w:rsid w:val="00955745"/>
    <w:rsid w:val="009805D5"/>
    <w:rsid w:val="009F702E"/>
    <w:rsid w:val="00A5101E"/>
    <w:rsid w:val="00A75A3F"/>
    <w:rsid w:val="00A76C55"/>
    <w:rsid w:val="00A83DF0"/>
    <w:rsid w:val="00A879E1"/>
    <w:rsid w:val="00A9077D"/>
    <w:rsid w:val="00AB06C9"/>
    <w:rsid w:val="00AC29AF"/>
    <w:rsid w:val="00AD4D09"/>
    <w:rsid w:val="00AD79E9"/>
    <w:rsid w:val="00AE43C1"/>
    <w:rsid w:val="00B116A8"/>
    <w:rsid w:val="00B46930"/>
    <w:rsid w:val="00B46B49"/>
    <w:rsid w:val="00B55C20"/>
    <w:rsid w:val="00B678E7"/>
    <w:rsid w:val="00B80BBB"/>
    <w:rsid w:val="00B9734C"/>
    <w:rsid w:val="00BD3B08"/>
    <w:rsid w:val="00BE7F6D"/>
    <w:rsid w:val="00C07577"/>
    <w:rsid w:val="00C16E97"/>
    <w:rsid w:val="00C31321"/>
    <w:rsid w:val="00C31ADB"/>
    <w:rsid w:val="00C3594E"/>
    <w:rsid w:val="00C3660A"/>
    <w:rsid w:val="00C833B7"/>
    <w:rsid w:val="00C91BA0"/>
    <w:rsid w:val="00C920EB"/>
    <w:rsid w:val="00CC226D"/>
    <w:rsid w:val="00CD4B0E"/>
    <w:rsid w:val="00D07121"/>
    <w:rsid w:val="00D628EA"/>
    <w:rsid w:val="00D818A5"/>
    <w:rsid w:val="00D83E2B"/>
    <w:rsid w:val="00DA2C1E"/>
    <w:rsid w:val="00DB335A"/>
    <w:rsid w:val="00DD14D0"/>
    <w:rsid w:val="00DD167C"/>
    <w:rsid w:val="00DD3EC8"/>
    <w:rsid w:val="00DE7DB8"/>
    <w:rsid w:val="00E31637"/>
    <w:rsid w:val="00E34076"/>
    <w:rsid w:val="00E36B7D"/>
    <w:rsid w:val="00E5083D"/>
    <w:rsid w:val="00E61D03"/>
    <w:rsid w:val="00E75766"/>
    <w:rsid w:val="00E769A9"/>
    <w:rsid w:val="00EA092C"/>
    <w:rsid w:val="00EA2086"/>
    <w:rsid w:val="00EC5DEC"/>
    <w:rsid w:val="00ED140D"/>
    <w:rsid w:val="00ED6852"/>
    <w:rsid w:val="00EF1687"/>
    <w:rsid w:val="00EF75EA"/>
    <w:rsid w:val="00F027C2"/>
    <w:rsid w:val="00F10F14"/>
    <w:rsid w:val="00F12E59"/>
    <w:rsid w:val="00F23BB8"/>
    <w:rsid w:val="00F324A9"/>
    <w:rsid w:val="00F7397F"/>
    <w:rsid w:val="00F751EB"/>
    <w:rsid w:val="00F8697D"/>
    <w:rsid w:val="00F950B7"/>
    <w:rsid w:val="00FD5BF0"/>
    <w:rsid w:val="00FE147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226D"/>
    <w:pPr>
      <w:jc w:val="both"/>
    </w:pPr>
    <w:rPr>
      <w:szCs w:val="20"/>
    </w:rPr>
  </w:style>
  <w:style w:type="paragraph" w:styleId="berschrift1">
    <w:name w:val="heading 1"/>
    <w:basedOn w:val="Standard"/>
    <w:next w:val="Standard"/>
    <w:link w:val="berschrift1Zchn"/>
    <w:uiPriority w:val="9"/>
    <w:qFormat/>
    <w:rsid w:val="006A25C9"/>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Cs w:val="22"/>
    </w:rPr>
  </w:style>
  <w:style w:type="paragraph" w:styleId="berschrift2">
    <w:name w:val="heading 2"/>
    <w:basedOn w:val="Standard"/>
    <w:next w:val="Standard"/>
    <w:link w:val="berschrift2Zchn"/>
    <w:uiPriority w:val="9"/>
    <w:unhideWhenUsed/>
    <w:qFormat/>
    <w:rsid w:val="006A25C9"/>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Cs w:val="22"/>
    </w:rPr>
  </w:style>
  <w:style w:type="paragraph" w:styleId="berschrift3">
    <w:name w:val="heading 3"/>
    <w:basedOn w:val="Standard"/>
    <w:next w:val="Standard"/>
    <w:link w:val="berschrift3Zchn"/>
    <w:uiPriority w:val="9"/>
    <w:unhideWhenUsed/>
    <w:qFormat/>
    <w:rsid w:val="006A25C9"/>
    <w:pPr>
      <w:pBdr>
        <w:top w:val="single" w:sz="6" w:space="2" w:color="D34817" w:themeColor="accent1"/>
        <w:left w:val="single" w:sz="6" w:space="2" w:color="D34817" w:themeColor="accent1"/>
      </w:pBdr>
      <w:spacing w:before="300" w:after="0"/>
      <w:outlineLvl w:val="2"/>
    </w:pPr>
    <w:rPr>
      <w:caps/>
      <w:color w:val="68230B" w:themeColor="accent1" w:themeShade="7F"/>
      <w:spacing w:val="15"/>
      <w:szCs w:val="22"/>
    </w:rPr>
  </w:style>
  <w:style w:type="paragraph" w:styleId="berschrift4">
    <w:name w:val="heading 4"/>
    <w:basedOn w:val="Standard"/>
    <w:next w:val="Standard"/>
    <w:link w:val="berschrift4Zchn"/>
    <w:uiPriority w:val="9"/>
    <w:unhideWhenUsed/>
    <w:qFormat/>
    <w:rsid w:val="006A25C9"/>
    <w:pPr>
      <w:pBdr>
        <w:top w:val="dotted" w:sz="6" w:space="2" w:color="D34817" w:themeColor="accent1"/>
        <w:left w:val="dotted" w:sz="6" w:space="2" w:color="D34817" w:themeColor="accent1"/>
      </w:pBdr>
      <w:spacing w:before="300" w:after="0"/>
      <w:outlineLvl w:val="3"/>
    </w:pPr>
    <w:rPr>
      <w:caps/>
      <w:color w:val="9D3511" w:themeColor="accent1" w:themeShade="BF"/>
      <w:spacing w:val="10"/>
      <w:szCs w:val="22"/>
    </w:rPr>
  </w:style>
  <w:style w:type="paragraph" w:styleId="berschrift5">
    <w:name w:val="heading 5"/>
    <w:basedOn w:val="Standard"/>
    <w:next w:val="Standard"/>
    <w:link w:val="berschrift5Zchn"/>
    <w:uiPriority w:val="9"/>
    <w:semiHidden/>
    <w:unhideWhenUsed/>
    <w:qFormat/>
    <w:rsid w:val="006A25C9"/>
    <w:pPr>
      <w:pBdr>
        <w:bottom w:val="single" w:sz="6" w:space="1" w:color="D34817" w:themeColor="accent1"/>
      </w:pBdr>
      <w:spacing w:before="300" w:after="0"/>
      <w:outlineLvl w:val="4"/>
    </w:pPr>
    <w:rPr>
      <w:caps/>
      <w:color w:val="9D3511" w:themeColor="accent1" w:themeShade="BF"/>
      <w:spacing w:val="10"/>
      <w:szCs w:val="22"/>
    </w:rPr>
  </w:style>
  <w:style w:type="paragraph" w:styleId="berschrift6">
    <w:name w:val="heading 6"/>
    <w:basedOn w:val="Standard"/>
    <w:next w:val="Standard"/>
    <w:link w:val="berschrift6Zchn"/>
    <w:uiPriority w:val="9"/>
    <w:semiHidden/>
    <w:unhideWhenUsed/>
    <w:qFormat/>
    <w:rsid w:val="006A25C9"/>
    <w:pPr>
      <w:pBdr>
        <w:bottom w:val="dotted" w:sz="6" w:space="1" w:color="D34817" w:themeColor="accent1"/>
      </w:pBdr>
      <w:spacing w:before="300" w:after="0"/>
      <w:outlineLvl w:val="5"/>
    </w:pPr>
    <w:rPr>
      <w:caps/>
      <w:color w:val="9D3511" w:themeColor="accent1" w:themeShade="BF"/>
      <w:spacing w:val="10"/>
      <w:szCs w:val="22"/>
    </w:rPr>
  </w:style>
  <w:style w:type="paragraph" w:styleId="berschrift7">
    <w:name w:val="heading 7"/>
    <w:basedOn w:val="Standard"/>
    <w:next w:val="Standard"/>
    <w:link w:val="berschrift7Zchn"/>
    <w:uiPriority w:val="9"/>
    <w:semiHidden/>
    <w:unhideWhenUsed/>
    <w:qFormat/>
    <w:rsid w:val="006A25C9"/>
    <w:pPr>
      <w:spacing w:before="300" w:after="0"/>
      <w:outlineLvl w:val="6"/>
    </w:pPr>
    <w:rPr>
      <w:caps/>
      <w:color w:val="9D3511" w:themeColor="accent1" w:themeShade="BF"/>
      <w:spacing w:val="10"/>
      <w:szCs w:val="22"/>
    </w:rPr>
  </w:style>
  <w:style w:type="paragraph" w:styleId="berschrift8">
    <w:name w:val="heading 8"/>
    <w:basedOn w:val="Standard"/>
    <w:next w:val="Standard"/>
    <w:link w:val="berschrift8Zchn"/>
    <w:uiPriority w:val="9"/>
    <w:semiHidden/>
    <w:unhideWhenUsed/>
    <w:qFormat/>
    <w:rsid w:val="006A25C9"/>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A25C9"/>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5C9"/>
    <w:rPr>
      <w:b/>
      <w:bCs/>
      <w:caps/>
      <w:color w:val="FFFFFF" w:themeColor="background1"/>
      <w:spacing w:val="15"/>
      <w:shd w:val="clear" w:color="auto" w:fill="D34817" w:themeFill="accent1"/>
    </w:rPr>
  </w:style>
  <w:style w:type="character" w:customStyle="1" w:styleId="berschrift2Zchn">
    <w:name w:val="Überschrift 2 Zchn"/>
    <w:basedOn w:val="Absatz-Standardschriftart"/>
    <w:link w:val="berschrift2"/>
    <w:uiPriority w:val="9"/>
    <w:rsid w:val="006A25C9"/>
    <w:rPr>
      <w:caps/>
      <w:spacing w:val="15"/>
      <w:shd w:val="clear" w:color="auto" w:fill="F9D8CD" w:themeFill="accent1" w:themeFillTint="33"/>
    </w:rPr>
  </w:style>
  <w:style w:type="character" w:customStyle="1" w:styleId="berschrift3Zchn">
    <w:name w:val="Überschrift 3 Zchn"/>
    <w:basedOn w:val="Absatz-Standardschriftart"/>
    <w:link w:val="berschrift3"/>
    <w:uiPriority w:val="9"/>
    <w:rsid w:val="006A25C9"/>
    <w:rPr>
      <w:caps/>
      <w:color w:val="68230B" w:themeColor="accent1" w:themeShade="7F"/>
      <w:spacing w:val="15"/>
    </w:rPr>
  </w:style>
  <w:style w:type="character" w:customStyle="1" w:styleId="mw-headline">
    <w:name w:val="mw-headline"/>
    <w:basedOn w:val="Absatz-Standardschriftart"/>
    <w:rsid w:val="002D0A71"/>
  </w:style>
  <w:style w:type="character" w:customStyle="1" w:styleId="editsection">
    <w:name w:val="editsection"/>
    <w:basedOn w:val="Absatz-Standardschriftart"/>
    <w:rsid w:val="002D0A71"/>
  </w:style>
  <w:style w:type="character" w:styleId="Hyperlink">
    <w:name w:val="Hyperlink"/>
    <w:basedOn w:val="Absatz-Standardschriftart"/>
    <w:uiPriority w:val="99"/>
    <w:unhideWhenUsed/>
    <w:rsid w:val="002D0A71"/>
    <w:rPr>
      <w:color w:val="0000FF"/>
      <w:u w:val="single"/>
    </w:rPr>
  </w:style>
  <w:style w:type="character" w:styleId="BesuchterHyperlink">
    <w:name w:val="FollowedHyperlink"/>
    <w:basedOn w:val="Absatz-Standardschriftart"/>
    <w:uiPriority w:val="99"/>
    <w:semiHidden/>
    <w:unhideWhenUsed/>
    <w:rsid w:val="002D0A71"/>
    <w:rPr>
      <w:color w:val="800080"/>
      <w:u w:val="single"/>
    </w:rPr>
  </w:style>
  <w:style w:type="paragraph" w:styleId="StandardWeb">
    <w:name w:val="Normal (Web)"/>
    <w:basedOn w:val="Standard"/>
    <w:uiPriority w:val="99"/>
    <w:semiHidden/>
    <w:unhideWhenUsed/>
    <w:rsid w:val="002D0A7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2D0A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0A71"/>
    <w:rPr>
      <w:rFonts w:ascii="Tahoma" w:hAnsi="Tahoma" w:cs="Tahoma"/>
      <w:sz w:val="16"/>
      <w:szCs w:val="16"/>
    </w:rPr>
  </w:style>
  <w:style w:type="paragraph" w:styleId="Titel">
    <w:name w:val="Title"/>
    <w:basedOn w:val="Standard"/>
    <w:next w:val="Standard"/>
    <w:link w:val="TitelZchn"/>
    <w:uiPriority w:val="10"/>
    <w:qFormat/>
    <w:rsid w:val="006A25C9"/>
    <w:pPr>
      <w:spacing w:before="720"/>
    </w:pPr>
    <w:rPr>
      <w:caps/>
      <w:color w:val="D34817" w:themeColor="accent1"/>
      <w:spacing w:val="10"/>
      <w:kern w:val="28"/>
      <w:sz w:val="52"/>
      <w:szCs w:val="52"/>
    </w:rPr>
  </w:style>
  <w:style w:type="character" w:customStyle="1" w:styleId="TitelZchn">
    <w:name w:val="Titel Zchn"/>
    <w:basedOn w:val="Absatz-Standardschriftart"/>
    <w:link w:val="Titel"/>
    <w:uiPriority w:val="10"/>
    <w:rsid w:val="006A25C9"/>
    <w:rPr>
      <w:caps/>
      <w:color w:val="D34817" w:themeColor="accent1"/>
      <w:spacing w:val="10"/>
      <w:kern w:val="28"/>
      <w:sz w:val="52"/>
      <w:szCs w:val="52"/>
    </w:rPr>
  </w:style>
  <w:style w:type="paragraph" w:styleId="Untertitel">
    <w:name w:val="Subtitle"/>
    <w:basedOn w:val="Standard"/>
    <w:next w:val="Standard"/>
    <w:link w:val="UntertitelZchn"/>
    <w:uiPriority w:val="11"/>
    <w:qFormat/>
    <w:rsid w:val="00DE7DB8"/>
    <w:pPr>
      <w:spacing w:after="1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DE7DB8"/>
    <w:rPr>
      <w:caps/>
      <w:color w:val="595959" w:themeColor="text1" w:themeTint="A6"/>
      <w:spacing w:val="10"/>
      <w:sz w:val="24"/>
      <w:szCs w:val="24"/>
    </w:rPr>
  </w:style>
  <w:style w:type="character" w:customStyle="1" w:styleId="berschrift4Zchn">
    <w:name w:val="Überschrift 4 Zchn"/>
    <w:basedOn w:val="Absatz-Standardschriftart"/>
    <w:link w:val="berschrift4"/>
    <w:uiPriority w:val="9"/>
    <w:rsid w:val="006A25C9"/>
    <w:rPr>
      <w:caps/>
      <w:color w:val="9D3511" w:themeColor="accent1" w:themeShade="BF"/>
      <w:spacing w:val="10"/>
    </w:rPr>
  </w:style>
  <w:style w:type="character" w:customStyle="1" w:styleId="berschrift5Zchn">
    <w:name w:val="Überschrift 5 Zchn"/>
    <w:basedOn w:val="Absatz-Standardschriftart"/>
    <w:link w:val="berschrift5"/>
    <w:uiPriority w:val="9"/>
    <w:semiHidden/>
    <w:rsid w:val="006A25C9"/>
    <w:rPr>
      <w:caps/>
      <w:color w:val="9D3511" w:themeColor="accent1" w:themeShade="BF"/>
      <w:spacing w:val="10"/>
    </w:rPr>
  </w:style>
  <w:style w:type="character" w:customStyle="1" w:styleId="berschrift6Zchn">
    <w:name w:val="Überschrift 6 Zchn"/>
    <w:basedOn w:val="Absatz-Standardschriftart"/>
    <w:link w:val="berschrift6"/>
    <w:uiPriority w:val="9"/>
    <w:semiHidden/>
    <w:rsid w:val="006A25C9"/>
    <w:rPr>
      <w:caps/>
      <w:color w:val="9D3511" w:themeColor="accent1" w:themeShade="BF"/>
      <w:spacing w:val="10"/>
    </w:rPr>
  </w:style>
  <w:style w:type="character" w:customStyle="1" w:styleId="berschrift7Zchn">
    <w:name w:val="Überschrift 7 Zchn"/>
    <w:basedOn w:val="Absatz-Standardschriftart"/>
    <w:link w:val="berschrift7"/>
    <w:uiPriority w:val="9"/>
    <w:semiHidden/>
    <w:rsid w:val="006A25C9"/>
    <w:rPr>
      <w:caps/>
      <w:color w:val="9D3511" w:themeColor="accent1" w:themeShade="BF"/>
      <w:spacing w:val="10"/>
    </w:rPr>
  </w:style>
  <w:style w:type="character" w:customStyle="1" w:styleId="berschrift8Zchn">
    <w:name w:val="Überschrift 8 Zchn"/>
    <w:basedOn w:val="Absatz-Standardschriftart"/>
    <w:link w:val="berschrift8"/>
    <w:uiPriority w:val="9"/>
    <w:semiHidden/>
    <w:rsid w:val="006A25C9"/>
    <w:rPr>
      <w:caps/>
      <w:spacing w:val="10"/>
      <w:sz w:val="18"/>
      <w:szCs w:val="18"/>
    </w:rPr>
  </w:style>
  <w:style w:type="character" w:customStyle="1" w:styleId="berschrift9Zchn">
    <w:name w:val="Überschrift 9 Zchn"/>
    <w:basedOn w:val="Absatz-Standardschriftart"/>
    <w:link w:val="berschrift9"/>
    <w:uiPriority w:val="9"/>
    <w:semiHidden/>
    <w:rsid w:val="006A25C9"/>
    <w:rPr>
      <w:i/>
      <w:caps/>
      <w:spacing w:val="10"/>
      <w:sz w:val="18"/>
      <w:szCs w:val="18"/>
    </w:rPr>
  </w:style>
  <w:style w:type="paragraph" w:styleId="Beschriftung">
    <w:name w:val="caption"/>
    <w:basedOn w:val="Standard"/>
    <w:next w:val="Standard"/>
    <w:uiPriority w:val="35"/>
    <w:semiHidden/>
    <w:unhideWhenUsed/>
    <w:qFormat/>
    <w:rsid w:val="006A25C9"/>
    <w:rPr>
      <w:b/>
      <w:bCs/>
      <w:color w:val="9D3511" w:themeColor="accent1" w:themeShade="BF"/>
      <w:sz w:val="16"/>
      <w:szCs w:val="16"/>
    </w:rPr>
  </w:style>
  <w:style w:type="character" w:styleId="Fett">
    <w:name w:val="Strong"/>
    <w:uiPriority w:val="22"/>
    <w:qFormat/>
    <w:rsid w:val="006A25C9"/>
    <w:rPr>
      <w:b/>
      <w:bCs/>
    </w:rPr>
  </w:style>
  <w:style w:type="character" w:styleId="Hervorhebung">
    <w:name w:val="Emphasis"/>
    <w:uiPriority w:val="20"/>
    <w:qFormat/>
    <w:rsid w:val="006A25C9"/>
    <w:rPr>
      <w:caps/>
      <w:color w:val="68230B" w:themeColor="accent1" w:themeShade="7F"/>
      <w:spacing w:val="5"/>
    </w:rPr>
  </w:style>
  <w:style w:type="paragraph" w:styleId="KeinLeerraum">
    <w:name w:val="No Spacing"/>
    <w:basedOn w:val="Standard"/>
    <w:link w:val="KeinLeerraumZchn"/>
    <w:uiPriority w:val="1"/>
    <w:qFormat/>
    <w:rsid w:val="006A25C9"/>
    <w:pPr>
      <w:spacing w:before="0" w:after="0" w:line="240" w:lineRule="auto"/>
    </w:pPr>
  </w:style>
  <w:style w:type="character" w:customStyle="1" w:styleId="KeinLeerraumZchn">
    <w:name w:val="Kein Leerraum Zchn"/>
    <w:basedOn w:val="Absatz-Standardschriftart"/>
    <w:link w:val="KeinLeerraum"/>
    <w:uiPriority w:val="1"/>
    <w:rsid w:val="006A25C9"/>
    <w:rPr>
      <w:sz w:val="20"/>
      <w:szCs w:val="20"/>
    </w:rPr>
  </w:style>
  <w:style w:type="paragraph" w:styleId="Listenabsatz">
    <w:name w:val="List Paragraph"/>
    <w:basedOn w:val="Standard"/>
    <w:uiPriority w:val="99"/>
    <w:qFormat/>
    <w:rsid w:val="00ED140D"/>
    <w:pPr>
      <w:ind w:left="720"/>
      <w:contextualSpacing/>
    </w:pPr>
  </w:style>
  <w:style w:type="paragraph" w:styleId="Anfhrungszeichen">
    <w:name w:val="Quote"/>
    <w:basedOn w:val="Standard"/>
    <w:next w:val="Standard"/>
    <w:link w:val="AnfhrungszeichenZchn"/>
    <w:uiPriority w:val="29"/>
    <w:qFormat/>
    <w:rsid w:val="006A25C9"/>
    <w:rPr>
      <w:i/>
      <w:iCs/>
    </w:rPr>
  </w:style>
  <w:style w:type="character" w:customStyle="1" w:styleId="AnfhrungszeichenZchn">
    <w:name w:val="Anführungszeichen Zchn"/>
    <w:basedOn w:val="Absatz-Standardschriftart"/>
    <w:link w:val="Anfhrungszeichen"/>
    <w:uiPriority w:val="29"/>
    <w:rsid w:val="006A25C9"/>
    <w:rPr>
      <w:i/>
      <w:iCs/>
      <w:sz w:val="20"/>
      <w:szCs w:val="20"/>
    </w:rPr>
  </w:style>
  <w:style w:type="paragraph" w:styleId="IntensivesAnfhrungszeichen">
    <w:name w:val="Intense Quote"/>
    <w:basedOn w:val="Standard"/>
    <w:next w:val="Standard"/>
    <w:link w:val="IntensivesAnfhrungszeichenZchn"/>
    <w:uiPriority w:val="30"/>
    <w:qFormat/>
    <w:rsid w:val="006A25C9"/>
    <w:pPr>
      <w:pBdr>
        <w:top w:val="single" w:sz="4" w:space="10" w:color="D34817" w:themeColor="accent1"/>
        <w:left w:val="single" w:sz="4" w:space="10" w:color="D34817" w:themeColor="accent1"/>
      </w:pBdr>
      <w:spacing w:after="0"/>
      <w:ind w:left="1296" w:right="1152"/>
    </w:pPr>
    <w:rPr>
      <w:i/>
      <w:iCs/>
      <w:color w:val="D34817" w:themeColor="accent1"/>
    </w:rPr>
  </w:style>
  <w:style w:type="character" w:customStyle="1" w:styleId="IntensivesAnfhrungszeichenZchn">
    <w:name w:val="Intensives Anführungszeichen Zchn"/>
    <w:basedOn w:val="Absatz-Standardschriftart"/>
    <w:link w:val="IntensivesAnfhrungszeichen"/>
    <w:uiPriority w:val="30"/>
    <w:rsid w:val="006A25C9"/>
    <w:rPr>
      <w:i/>
      <w:iCs/>
      <w:color w:val="D34817" w:themeColor="accent1"/>
      <w:sz w:val="20"/>
      <w:szCs w:val="20"/>
    </w:rPr>
  </w:style>
  <w:style w:type="character" w:styleId="SchwacheHervorhebung">
    <w:name w:val="Subtle Emphasis"/>
    <w:uiPriority w:val="19"/>
    <w:qFormat/>
    <w:rsid w:val="006A25C9"/>
    <w:rPr>
      <w:i/>
      <w:iCs/>
      <w:color w:val="68230B" w:themeColor="accent1" w:themeShade="7F"/>
    </w:rPr>
  </w:style>
  <w:style w:type="character" w:styleId="IntensiveHervorhebung">
    <w:name w:val="Intense Emphasis"/>
    <w:uiPriority w:val="21"/>
    <w:qFormat/>
    <w:rsid w:val="006A25C9"/>
    <w:rPr>
      <w:b/>
      <w:bCs/>
      <w:caps/>
      <w:color w:val="68230B" w:themeColor="accent1" w:themeShade="7F"/>
      <w:spacing w:val="10"/>
    </w:rPr>
  </w:style>
  <w:style w:type="character" w:styleId="SchwacherVerweis">
    <w:name w:val="Subtle Reference"/>
    <w:uiPriority w:val="31"/>
    <w:qFormat/>
    <w:rsid w:val="006A25C9"/>
    <w:rPr>
      <w:b/>
      <w:bCs/>
      <w:color w:val="D34817" w:themeColor="accent1"/>
    </w:rPr>
  </w:style>
  <w:style w:type="character" w:styleId="IntensiverVerweis">
    <w:name w:val="Intense Reference"/>
    <w:uiPriority w:val="32"/>
    <w:qFormat/>
    <w:rsid w:val="006A25C9"/>
    <w:rPr>
      <w:b/>
      <w:bCs/>
      <w:i/>
      <w:iCs/>
      <w:caps/>
      <w:color w:val="D34817" w:themeColor="accent1"/>
    </w:rPr>
  </w:style>
  <w:style w:type="character" w:styleId="Buchtitel">
    <w:name w:val="Book Title"/>
    <w:uiPriority w:val="33"/>
    <w:qFormat/>
    <w:rsid w:val="006A25C9"/>
    <w:rPr>
      <w:b/>
      <w:bCs/>
      <w:i/>
      <w:iCs/>
      <w:spacing w:val="9"/>
    </w:rPr>
  </w:style>
  <w:style w:type="paragraph" w:styleId="Inhaltsverzeichnisberschrift">
    <w:name w:val="TOC Heading"/>
    <w:basedOn w:val="berschrift1"/>
    <w:next w:val="Standard"/>
    <w:uiPriority w:val="39"/>
    <w:semiHidden/>
    <w:unhideWhenUsed/>
    <w:qFormat/>
    <w:rsid w:val="006A25C9"/>
    <w:pPr>
      <w:outlineLvl w:val="9"/>
    </w:pPr>
  </w:style>
  <w:style w:type="table" w:customStyle="1" w:styleId="LightList-Accent11">
    <w:name w:val="Light List - Accent 11"/>
    <w:basedOn w:val="NormaleTabelle"/>
    <w:uiPriority w:val="61"/>
    <w:rsid w:val="0022786C"/>
    <w:pPr>
      <w:spacing w:before="0" w:after="0" w:line="240" w:lineRule="auto"/>
    </w:pPr>
    <w:tblPr>
      <w:tblStyleRowBandSize w:val="1"/>
      <w:tblStyleColBandSize w:val="1"/>
      <w:tblInd w:w="0" w:type="dxa"/>
      <w:tblBorders>
        <w:top w:val="single" w:sz="8" w:space="0" w:color="D34817" w:themeColor="accent1"/>
        <w:left w:val="single" w:sz="8" w:space="0" w:color="D34817" w:themeColor="accent1"/>
        <w:bottom w:val="single" w:sz="8" w:space="0" w:color="D34817" w:themeColor="accent1"/>
        <w:right w:val="single" w:sz="8" w:space="0" w:color="D3481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table" w:styleId="MittleresRaster3-Akzent1">
    <w:name w:val="Medium Grid 3 Accent 1"/>
    <w:basedOn w:val="NormaleTabelle"/>
    <w:uiPriority w:val="69"/>
    <w:rsid w:val="0022786C"/>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CF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348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348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F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F82" w:themeFill="accent1" w:themeFillTint="7F"/>
      </w:tcPr>
    </w:tblStylePr>
  </w:style>
  <w:style w:type="table" w:customStyle="1" w:styleId="MediumShading1-Accent11">
    <w:name w:val="Medium Shading 1 - Accent 11"/>
    <w:basedOn w:val="NormaleTabelle"/>
    <w:uiPriority w:val="63"/>
    <w:rsid w:val="0022786C"/>
    <w:pPr>
      <w:spacing w:before="0" w:after="0" w:line="240" w:lineRule="auto"/>
    </w:pPr>
    <w:tblPr>
      <w:tblStyleRowBandSize w:val="1"/>
      <w:tblStyleColBandSize w:val="1"/>
      <w:tblInd w:w="0" w:type="dxa"/>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unhideWhenUsed/>
    <w:rsid w:val="00A9077D"/>
    <w:pPr>
      <w:tabs>
        <w:tab w:val="right" w:pos="8659"/>
      </w:tabs>
      <w:spacing w:after="0"/>
    </w:pPr>
    <w:rPr>
      <w:sz w:val="28"/>
      <w:u w:val="single"/>
    </w:rPr>
  </w:style>
  <w:style w:type="paragraph" w:styleId="Verzeichnis2">
    <w:name w:val="toc 2"/>
    <w:basedOn w:val="Standard"/>
    <w:next w:val="Standard"/>
    <w:autoRedefine/>
    <w:uiPriority w:val="39"/>
    <w:unhideWhenUsed/>
    <w:rsid w:val="00A9077D"/>
    <w:pPr>
      <w:tabs>
        <w:tab w:val="right" w:leader="dot" w:pos="8659"/>
      </w:tabs>
      <w:spacing w:after="0"/>
    </w:pPr>
  </w:style>
  <w:style w:type="paragraph" w:styleId="Kopfzeile">
    <w:name w:val="header"/>
    <w:basedOn w:val="Standard"/>
    <w:link w:val="KopfzeileZchn"/>
    <w:uiPriority w:val="99"/>
    <w:unhideWhenUsed/>
    <w:rsid w:val="00F950B7"/>
    <w:pPr>
      <w:tabs>
        <w:tab w:val="center" w:pos="4536"/>
        <w:tab w:val="right" w:pos="9072"/>
      </w:tabs>
      <w:spacing w:before="0" w:after="0" w:line="240" w:lineRule="auto"/>
    </w:pPr>
  </w:style>
  <w:style w:type="paragraph" w:styleId="Verzeichnis4">
    <w:name w:val="toc 4"/>
    <w:basedOn w:val="Standard"/>
    <w:next w:val="Standard"/>
    <w:autoRedefine/>
    <w:uiPriority w:val="39"/>
    <w:semiHidden/>
    <w:unhideWhenUsed/>
    <w:rsid w:val="00487538"/>
    <w:pPr>
      <w:spacing w:after="100"/>
      <w:ind w:left="660"/>
    </w:pPr>
  </w:style>
  <w:style w:type="paragraph" w:styleId="Verzeichnis3">
    <w:name w:val="toc 3"/>
    <w:basedOn w:val="Standard"/>
    <w:next w:val="Standard"/>
    <w:autoRedefine/>
    <w:uiPriority w:val="39"/>
    <w:unhideWhenUsed/>
    <w:rsid w:val="00A9077D"/>
    <w:pPr>
      <w:tabs>
        <w:tab w:val="right" w:leader="dot" w:pos="8658"/>
      </w:tabs>
      <w:spacing w:before="0" w:after="0"/>
      <w:ind w:left="221"/>
    </w:pPr>
  </w:style>
  <w:style w:type="character" w:customStyle="1" w:styleId="KopfzeileZchn">
    <w:name w:val="Kopfzeile Zchn"/>
    <w:basedOn w:val="Absatz-Standardschriftart"/>
    <w:link w:val="Kopfzeile"/>
    <w:uiPriority w:val="99"/>
    <w:rsid w:val="00F950B7"/>
    <w:rPr>
      <w:szCs w:val="20"/>
    </w:rPr>
  </w:style>
  <w:style w:type="paragraph" w:styleId="Fuzeile">
    <w:name w:val="footer"/>
    <w:basedOn w:val="Standard"/>
    <w:link w:val="FuzeileZchn"/>
    <w:uiPriority w:val="99"/>
    <w:unhideWhenUsed/>
    <w:rsid w:val="00F950B7"/>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F950B7"/>
    <w:rPr>
      <w:szCs w:val="20"/>
    </w:rPr>
  </w:style>
</w:styles>
</file>

<file path=word/webSettings.xml><?xml version="1.0" encoding="utf-8"?>
<w:webSettings xmlns:r="http://schemas.openxmlformats.org/officeDocument/2006/relationships" xmlns:w="http://schemas.openxmlformats.org/wordprocessingml/2006/main">
  <w:divs>
    <w:div w:id="1113019504">
      <w:bodyDiv w:val="1"/>
      <w:marLeft w:val="0"/>
      <w:marRight w:val="0"/>
      <w:marTop w:val="0"/>
      <w:marBottom w:val="0"/>
      <w:divBdr>
        <w:top w:val="none" w:sz="0" w:space="0" w:color="auto"/>
        <w:left w:val="none" w:sz="0" w:space="0" w:color="auto"/>
        <w:bottom w:val="none" w:sz="0" w:space="0" w:color="auto"/>
        <w:right w:val="none" w:sz="0" w:space="0" w:color="auto"/>
      </w:divBdr>
    </w:div>
    <w:div w:id="131703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115826461B94FD3ABA9699A9E7E70FE"/>
        <w:category>
          <w:name w:val="Allgemein"/>
          <w:gallery w:val="placeholder"/>
        </w:category>
        <w:types>
          <w:type w:val="bbPlcHdr"/>
        </w:types>
        <w:behaviors>
          <w:behavior w:val="content"/>
        </w:behaviors>
        <w:guid w:val="{A401E896-EE8E-4A2F-892D-0185EC6039CE}"/>
      </w:docPartPr>
      <w:docPartBody>
        <w:p w:rsidR="006E5FED" w:rsidRDefault="006E5FED" w:rsidP="006E5FED">
          <w:pPr>
            <w:pStyle w:val="E115826461B94FD3ABA9699A9E7E70FE"/>
          </w:pPr>
          <w:r>
            <w:rPr>
              <w:color w:val="FFFFFF" w:themeColor="background1"/>
              <w:lang w:val="de-DE"/>
            </w:rPr>
            <w:t>[Wählen Sie das Datum aus]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E5FED"/>
    <w:rsid w:val="006E5FED"/>
    <w:rsid w:val="00D7733A"/>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73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326283B29CF4662B2B0F9D98308B5D3">
    <w:name w:val="0326283B29CF4662B2B0F9D98308B5D3"/>
    <w:rsid w:val="006E5FED"/>
  </w:style>
  <w:style w:type="paragraph" w:customStyle="1" w:styleId="F69BA23336384E5DB763E195A2894E94">
    <w:name w:val="F69BA23336384E5DB763E195A2894E94"/>
    <w:rsid w:val="006E5FED"/>
  </w:style>
  <w:style w:type="paragraph" w:customStyle="1" w:styleId="23CE590BEA4B4B86B06415C2E000E0B5">
    <w:name w:val="23CE590BEA4B4B86B06415C2E000E0B5"/>
    <w:rsid w:val="006E5FED"/>
  </w:style>
  <w:style w:type="paragraph" w:customStyle="1" w:styleId="22BB8BA2CDD045FE94DD4C4747275DCE">
    <w:name w:val="22BB8BA2CDD045FE94DD4C4747275DCE"/>
    <w:rsid w:val="006E5FED"/>
  </w:style>
  <w:style w:type="paragraph" w:customStyle="1" w:styleId="E115826461B94FD3ABA9699A9E7E70FE">
    <w:name w:val="E115826461B94FD3ABA9699A9E7E70FE"/>
    <w:rsid w:val="006E5FED"/>
  </w:style>
  <w:style w:type="paragraph" w:customStyle="1" w:styleId="668B89B7A9894A0A921360FBBDBDC68B">
    <w:name w:val="668B89B7A9894A0A921360FBBDBDC68B"/>
    <w:rsid w:val="006E5FED"/>
  </w:style>
  <w:style w:type="paragraph" w:customStyle="1" w:styleId="98160DA3E4D54C55A43356D3BC3212ED">
    <w:name w:val="98160DA3E4D54C55A43356D3BC3212ED"/>
    <w:rsid w:val="006E5FE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Dactylo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471997-CD87-4F60-9364-34AFA592A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3047</Words>
  <Characters>19202</Characters>
  <Application>Microsoft Office Word</Application>
  <DocSecurity>0</DocSecurity>
  <Lines>160</Lines>
  <Paragraphs>44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MagmaGame Notebook</vt:lpstr>
      <vt:lpstr/>
    </vt:vector>
  </TitlesOfParts>
  <Company/>
  <LinksUpToDate>false</LinksUpToDate>
  <CharactersWithSpaces>22205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MagmaGame Notebook</dc:title>
  <dc:creator>Janick Bernet</dc:creator>
  <cp:lastModifiedBy>Christian Oberholzer</cp:lastModifiedBy>
  <cp:revision>148</cp:revision>
  <dcterms:created xsi:type="dcterms:W3CDTF">2009-03-02T10:52:00Z</dcterms:created>
  <dcterms:modified xsi:type="dcterms:W3CDTF">2009-03-08T18:52:00Z</dcterms:modified>
</cp:coreProperties>
</file>